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929D5" w14:textId="4F87E75B" w:rsidR="00A9471F" w:rsidRDefault="00A80A94" w:rsidP="00084EDF">
      <w:pPr>
        <w:ind w:firstLineChars="200" w:firstLine="480"/>
        <w:rPr>
          <w:rFonts w:ascii="宋体" w:hAnsi="宋体"/>
          <w:bCs/>
          <w:sz w:val="24"/>
        </w:rPr>
      </w:pPr>
      <w:r w:rsidRPr="00FC6F16">
        <w:rPr>
          <w:rFonts w:ascii="宋体" w:hAnsi="宋体" w:cs="宋体" w:hint="eastAsia"/>
          <w:sz w:val="24"/>
        </w:rPr>
        <w:t>本发明公开</w:t>
      </w:r>
      <w:r w:rsidR="00084EDF">
        <w:rPr>
          <w:rFonts w:ascii="宋体" w:hAnsi="宋体" w:cs="宋体" w:hint="eastAsia"/>
          <w:sz w:val="24"/>
        </w:rPr>
        <w:t>了</w:t>
      </w:r>
      <w:r w:rsidR="00084EDF" w:rsidRPr="00084EDF">
        <w:rPr>
          <w:rFonts w:ascii="宋体" w:hAnsi="宋体" w:cs="宋体" w:hint="eastAsia"/>
          <w:sz w:val="24"/>
        </w:rPr>
        <w:t>基于γ辐射场数值矩阵分解的铀矿石品位分选方法及装置</w:t>
      </w:r>
      <w:r w:rsidR="00084EDF">
        <w:rPr>
          <w:rFonts w:ascii="宋体" w:hAnsi="宋体" w:cs="宋体" w:hint="eastAsia"/>
          <w:sz w:val="24"/>
        </w:rPr>
        <w:t>，该方法</w:t>
      </w:r>
      <w:r w:rsidR="00084EDF">
        <w:rPr>
          <w:rFonts w:ascii="宋体" w:hAnsi="宋体" w:hint="eastAsia"/>
          <w:sz w:val="24"/>
        </w:rPr>
        <w:t>在矿石输送过程中，利用</w:t>
      </w:r>
      <w:r w:rsidR="00084EDF" w:rsidRPr="00FC6F16">
        <w:rPr>
          <w:rFonts w:ascii="宋体" w:hAnsi="宋体" w:hint="eastAsia"/>
          <w:sz w:val="24"/>
        </w:rPr>
        <w:t>阵列探测</w:t>
      </w:r>
      <w:r w:rsidR="00084EDF">
        <w:rPr>
          <w:rFonts w:ascii="宋体" w:hAnsi="宋体" w:hint="eastAsia"/>
          <w:sz w:val="24"/>
        </w:rPr>
        <w:t>系统得到矿石</w:t>
      </w:r>
      <w:r w:rsidR="00084EDF" w:rsidRPr="00FC6F16">
        <w:rPr>
          <w:rFonts w:ascii="宋体" w:hAnsi="宋体" w:hint="eastAsia"/>
          <w:sz w:val="24"/>
        </w:rPr>
        <w:t>伽马</w:t>
      </w:r>
      <w:r w:rsidR="00084EDF">
        <w:rPr>
          <w:rFonts w:ascii="宋体" w:hAnsi="宋体" w:hint="eastAsia"/>
          <w:bCs/>
          <w:sz w:val="24"/>
        </w:rPr>
        <w:t>计数；将每个</w:t>
      </w:r>
      <w:r w:rsidR="00084EDF" w:rsidRPr="00FC6F16">
        <w:rPr>
          <w:rFonts w:ascii="宋体" w:hAnsi="宋体" w:hint="eastAsia"/>
          <w:sz w:val="24"/>
        </w:rPr>
        <w:t>探测器</w:t>
      </w:r>
      <w:r w:rsidR="00084EDF">
        <w:rPr>
          <w:rFonts w:ascii="宋体" w:hAnsi="宋体" w:hint="eastAsia"/>
          <w:sz w:val="24"/>
        </w:rPr>
        <w:t>的矿石</w:t>
      </w:r>
      <w:r w:rsidR="00084EDF" w:rsidRPr="00FC6F16">
        <w:rPr>
          <w:rFonts w:ascii="宋体" w:hAnsi="宋体" w:hint="eastAsia"/>
          <w:sz w:val="24"/>
        </w:rPr>
        <w:t>伽马</w:t>
      </w:r>
      <w:r w:rsidR="00084EDF">
        <w:rPr>
          <w:rFonts w:ascii="宋体" w:hAnsi="宋体" w:hint="eastAsia"/>
          <w:bCs/>
          <w:sz w:val="24"/>
        </w:rPr>
        <w:t>计数扣除本底，</w:t>
      </w:r>
      <w:r w:rsidR="00084EDF" w:rsidRPr="00FC6F16">
        <w:rPr>
          <w:rFonts w:ascii="宋体" w:hAnsi="宋体" w:hint="eastAsia"/>
          <w:sz w:val="24"/>
        </w:rPr>
        <w:t>得到净计数</w:t>
      </w:r>
      <w:r w:rsidR="00084EDF">
        <w:rPr>
          <w:rFonts w:ascii="宋体" w:hAnsi="宋体" w:hint="eastAsia"/>
          <w:sz w:val="24"/>
        </w:rPr>
        <w:t>率，</w:t>
      </w:r>
      <w:r w:rsidR="00084EDF">
        <w:rPr>
          <w:rFonts w:ascii="宋体" w:hAnsi="宋体" w:hint="eastAsia"/>
          <w:bCs/>
          <w:sz w:val="24"/>
        </w:rPr>
        <w:t>并分别构建计数率曲线；根据计数率曲线建立</w:t>
      </w:r>
      <w:r w:rsidR="00084EDF" w:rsidRPr="00FC6F16">
        <w:rPr>
          <w:rFonts w:ascii="宋体" w:hAnsi="宋体" w:hint="eastAsia"/>
          <w:bCs/>
          <w:sz w:val="24"/>
        </w:rPr>
        <w:t>γ辐射场</w:t>
      </w:r>
      <w:r w:rsidR="00084EDF">
        <w:rPr>
          <w:rFonts w:ascii="宋体" w:hAnsi="宋体" w:hint="eastAsia"/>
          <w:bCs/>
          <w:sz w:val="24"/>
        </w:rPr>
        <w:t>场强分布数值矩阵；分解</w:t>
      </w:r>
      <w:r w:rsidR="00084EDF" w:rsidRPr="00FC6F16">
        <w:rPr>
          <w:rFonts w:ascii="宋体" w:hAnsi="宋体" w:hint="eastAsia"/>
          <w:bCs/>
          <w:sz w:val="24"/>
        </w:rPr>
        <w:t>γ辐射场</w:t>
      </w:r>
      <w:r w:rsidR="00084EDF">
        <w:rPr>
          <w:rFonts w:ascii="宋体" w:hAnsi="宋体" w:hint="eastAsia"/>
          <w:bCs/>
          <w:sz w:val="24"/>
        </w:rPr>
        <w:t>场强分布数值矩阵求得分解系数，根据分解系数</w:t>
      </w:r>
      <w:r w:rsidR="00084EDF" w:rsidRPr="00FC6F16">
        <w:rPr>
          <w:rFonts w:ascii="宋体" w:hAnsi="宋体" w:hint="eastAsia"/>
          <w:bCs/>
          <w:sz w:val="24"/>
        </w:rPr>
        <w:t>构建γ辐射场中心场强</w:t>
      </w:r>
      <w:r w:rsidR="00084EDF">
        <w:rPr>
          <w:rFonts w:ascii="宋体" w:hAnsi="宋体" w:hint="eastAsia"/>
          <w:bCs/>
          <w:sz w:val="24"/>
        </w:rPr>
        <w:t>作为未知数的方程组，</w:t>
      </w:r>
      <w:r w:rsidR="00084EDF" w:rsidRPr="00FC6F16">
        <w:rPr>
          <w:rFonts w:ascii="宋体" w:hAnsi="宋体" w:hint="eastAsia"/>
          <w:bCs/>
          <w:sz w:val="24"/>
        </w:rPr>
        <w:t>求解</w:t>
      </w:r>
      <w:r w:rsidR="00084EDF" w:rsidRPr="00FC6F16">
        <w:rPr>
          <w:rFonts w:ascii="宋体" w:hAnsi="宋体" w:hint="eastAsia"/>
          <w:sz w:val="24"/>
        </w:rPr>
        <w:t>得到</w:t>
      </w:r>
      <w:r w:rsidR="00084EDF" w:rsidRPr="007E5CD5">
        <w:rPr>
          <w:rFonts w:ascii="宋体" w:hAnsi="宋体" w:hint="eastAsia"/>
          <w:sz w:val="24"/>
        </w:rPr>
        <w:t>每个γ辐射场中心场强</w:t>
      </w:r>
      <w:r w:rsidR="00084EDF">
        <w:rPr>
          <w:rFonts w:ascii="宋体" w:hAnsi="宋体" w:hint="eastAsia"/>
          <w:bCs/>
          <w:sz w:val="24"/>
        </w:rPr>
        <w:t>；将</w:t>
      </w:r>
      <w:r w:rsidR="00084EDF" w:rsidRPr="007E5CD5">
        <w:rPr>
          <w:rFonts w:ascii="宋体" w:hAnsi="宋体" w:hint="eastAsia"/>
          <w:sz w:val="24"/>
        </w:rPr>
        <w:t>γ辐射场中心场强</w:t>
      </w:r>
      <w:r w:rsidR="00084EDF">
        <w:rPr>
          <w:rFonts w:ascii="宋体" w:hAnsi="宋体" w:hint="eastAsia"/>
          <w:sz w:val="24"/>
        </w:rPr>
        <w:t>与标准源比较</w:t>
      </w:r>
      <w:r w:rsidR="00084EDF">
        <w:rPr>
          <w:rFonts w:ascii="宋体" w:hAnsi="宋体" w:hint="eastAsia"/>
          <w:bCs/>
          <w:sz w:val="24"/>
        </w:rPr>
        <w:t>计算每块矿石的铀含量，根据铀含量向</w:t>
      </w:r>
      <w:r w:rsidR="00084EDF" w:rsidRPr="002F786A">
        <w:rPr>
          <w:rFonts w:ascii="宋体" w:hAnsi="宋体" w:hint="eastAsia"/>
          <w:bCs/>
          <w:sz w:val="24"/>
        </w:rPr>
        <w:t>可调式喷气阀</w:t>
      </w:r>
      <w:r w:rsidR="00084EDF">
        <w:rPr>
          <w:rFonts w:ascii="宋体" w:hAnsi="宋体" w:hint="eastAsia"/>
          <w:bCs/>
          <w:sz w:val="24"/>
        </w:rPr>
        <w:t>发出指令，所述</w:t>
      </w:r>
      <w:r w:rsidR="00084EDF">
        <w:rPr>
          <w:rFonts w:ascii="宋体" w:hAnsi="宋体" w:hint="eastAsia"/>
          <w:sz w:val="24"/>
        </w:rPr>
        <w:t>标准源是已知</w:t>
      </w:r>
      <w:r w:rsidR="00084EDF">
        <w:rPr>
          <w:rFonts w:ascii="宋体" w:hAnsi="宋体" w:hint="eastAsia"/>
          <w:bCs/>
          <w:sz w:val="24"/>
        </w:rPr>
        <w:t>铀含量的矿石</w:t>
      </w:r>
      <w:r w:rsidR="00084EDF" w:rsidRPr="007E5CD5">
        <w:rPr>
          <w:rFonts w:ascii="宋体" w:hAnsi="宋体" w:hint="eastAsia"/>
          <w:sz w:val="24"/>
        </w:rPr>
        <w:t>γ辐射场中心场强</w:t>
      </w:r>
      <w:r w:rsidR="00084EDF">
        <w:rPr>
          <w:rFonts w:ascii="宋体" w:hAnsi="宋体" w:hint="eastAsia"/>
          <w:sz w:val="24"/>
        </w:rPr>
        <w:t>。</w:t>
      </w:r>
      <w:r w:rsidR="00084EDF">
        <w:rPr>
          <w:rFonts w:ascii="宋体" w:hAnsi="宋体" w:hint="eastAsia"/>
          <w:bCs/>
          <w:sz w:val="24"/>
        </w:rPr>
        <w:t>本发明采用阵列探测系统</w:t>
      </w:r>
      <w:r w:rsidR="000E526D" w:rsidRPr="00FC6F16">
        <w:rPr>
          <w:rFonts w:ascii="宋体" w:hAnsi="宋体" w:hint="eastAsia"/>
          <w:bCs/>
          <w:sz w:val="24"/>
        </w:rPr>
        <w:t>对γ辐射场进行测量和分解，</w:t>
      </w:r>
      <w:r w:rsidR="00084EDF">
        <w:rPr>
          <w:rFonts w:ascii="宋体" w:hAnsi="宋体" w:hint="eastAsia"/>
          <w:bCs/>
          <w:sz w:val="24"/>
        </w:rPr>
        <w:t>可</w:t>
      </w:r>
      <w:r w:rsidR="00084EDF" w:rsidRPr="00FC6F16">
        <w:rPr>
          <w:rFonts w:ascii="宋体" w:hAnsi="宋体" w:hint="eastAsia"/>
          <w:sz w:val="24"/>
        </w:rPr>
        <w:t>实现铀矿石含量的实时</w:t>
      </w:r>
      <w:r w:rsidR="00084EDF">
        <w:rPr>
          <w:rFonts w:ascii="宋体" w:hAnsi="宋体" w:hint="eastAsia"/>
          <w:sz w:val="24"/>
        </w:rPr>
        <w:t>检测并进行</w:t>
      </w:r>
      <w:r w:rsidR="00084EDF" w:rsidRPr="00FC6F16">
        <w:rPr>
          <w:rFonts w:ascii="宋体" w:hAnsi="宋体" w:hint="eastAsia"/>
          <w:sz w:val="24"/>
        </w:rPr>
        <w:t>分类</w:t>
      </w:r>
      <w:r w:rsidR="000E526D" w:rsidRPr="00FC6F16">
        <w:rPr>
          <w:rFonts w:ascii="宋体" w:hAnsi="宋体" w:hint="eastAsia"/>
          <w:bCs/>
          <w:sz w:val="24"/>
        </w:rPr>
        <w:t>。</w:t>
      </w:r>
    </w:p>
    <w:p w14:paraId="1367674E" w14:textId="77777777" w:rsidR="00084EDF" w:rsidRDefault="00084EDF" w:rsidP="00FC6F16">
      <w:pPr>
        <w:spacing w:before="60" w:line="360" w:lineRule="auto"/>
        <w:ind w:firstLineChars="200" w:firstLine="480"/>
        <w:rPr>
          <w:rFonts w:ascii="宋体" w:hAnsi="宋体"/>
          <w:bCs/>
          <w:sz w:val="24"/>
        </w:rPr>
      </w:pPr>
    </w:p>
    <w:p w14:paraId="013F0D59" w14:textId="3EF083EF" w:rsidR="00084EDF" w:rsidRPr="00084EDF" w:rsidRDefault="00084EDF" w:rsidP="00084EDF">
      <w:pPr>
        <w:spacing w:line="360" w:lineRule="auto"/>
        <w:rPr>
          <w:rFonts w:ascii="宋体" w:hAnsi="宋体"/>
          <w:color w:val="FF0000"/>
          <w:sz w:val="24"/>
        </w:rPr>
      </w:pPr>
      <w:bookmarkStart w:id="0" w:name="_Hlk169709184"/>
      <w:r w:rsidRPr="00FC6F16">
        <w:rPr>
          <w:rFonts w:ascii="宋体" w:hAnsi="宋体" w:hint="eastAsia"/>
          <w:sz w:val="24"/>
        </w:rPr>
        <w:t>专利权单位：东华理工大学</w:t>
      </w:r>
      <w:r>
        <w:rPr>
          <w:rFonts w:ascii="宋体" w:hAnsi="宋体" w:hint="eastAsia"/>
          <w:sz w:val="24"/>
        </w:rPr>
        <w:t>南昌校区</w:t>
      </w:r>
    </w:p>
    <w:p w14:paraId="6AEFB026" w14:textId="77777777" w:rsidR="00084EDF" w:rsidRPr="00FC6F16" w:rsidRDefault="00084EDF" w:rsidP="00084EDF">
      <w:pPr>
        <w:spacing w:line="360" w:lineRule="auto"/>
        <w:rPr>
          <w:rFonts w:ascii="宋体" w:hAnsi="宋体"/>
          <w:sz w:val="24"/>
        </w:rPr>
      </w:pPr>
      <w:r w:rsidRPr="00FC6F16">
        <w:rPr>
          <w:rFonts w:ascii="宋体" w:hAnsi="宋体" w:hint="eastAsia"/>
          <w:sz w:val="24"/>
        </w:rPr>
        <w:t>发明人：张雄杰，王冬阳，汤彬，王仁波，张焱，刘志锋，陈锐，张丽娇</w:t>
      </w:r>
    </w:p>
    <w:bookmarkEnd w:id="0"/>
    <w:p w14:paraId="08459C93" w14:textId="77777777" w:rsidR="00084EDF" w:rsidRPr="00B33125" w:rsidRDefault="00084EDF" w:rsidP="00084EDF">
      <w:pPr>
        <w:spacing w:before="60" w:line="360" w:lineRule="auto"/>
        <w:ind w:firstLineChars="200" w:firstLine="480"/>
        <w:rPr>
          <w:rFonts w:ascii="宋体" w:hAnsi="宋体" w:cs="宋体"/>
          <w:sz w:val="24"/>
        </w:rPr>
      </w:pPr>
    </w:p>
    <w:p w14:paraId="00F2E4C5" w14:textId="77777777" w:rsidR="00084EDF" w:rsidRPr="00084EDF" w:rsidRDefault="00084EDF" w:rsidP="00FC6F16">
      <w:pPr>
        <w:spacing w:before="60" w:line="360" w:lineRule="auto"/>
        <w:ind w:firstLineChars="200" w:firstLine="480"/>
        <w:rPr>
          <w:rFonts w:ascii="宋体" w:hAnsi="宋体" w:cs="宋体"/>
          <w:sz w:val="24"/>
        </w:rPr>
      </w:pPr>
    </w:p>
    <w:p w14:paraId="09128251" w14:textId="01FAF517" w:rsidR="00A80A94" w:rsidRPr="00FC6F16" w:rsidRDefault="00A80A94">
      <w:pPr>
        <w:widowControl/>
        <w:spacing w:line="360" w:lineRule="auto"/>
        <w:ind w:firstLine="420"/>
        <w:rPr>
          <w:rFonts w:ascii="宋体" w:hAnsi="宋体" w:cs="宋体"/>
          <w:sz w:val="24"/>
        </w:rPr>
        <w:sectPr w:rsidR="00A80A94" w:rsidRPr="00FC6F16">
          <w:headerReference w:type="default" r:id="rId9"/>
          <w:footerReference w:type="even" r:id="rId10"/>
          <w:footerReference w:type="default" r:id="rId11"/>
          <w:pgSz w:w="11906" w:h="16838"/>
          <w:pgMar w:top="1440" w:right="1800" w:bottom="1440" w:left="1800" w:header="851" w:footer="992" w:gutter="0"/>
          <w:cols w:space="425"/>
          <w:docGrid w:type="lines" w:linePitch="312"/>
        </w:sectPr>
      </w:pPr>
    </w:p>
    <w:p w14:paraId="261E04B1" w14:textId="6043A5A9" w:rsidR="00A9471F" w:rsidRPr="00FC6F16" w:rsidRDefault="00E02F01">
      <w:pPr>
        <w:spacing w:line="360" w:lineRule="auto"/>
        <w:jc w:val="center"/>
        <w:rPr>
          <w:rFonts w:ascii="宋体" w:hAnsi="宋体" w:cs="宋体"/>
          <w:sz w:val="24"/>
        </w:rPr>
      </w:pPr>
      <w:r w:rsidRPr="00FC6F16">
        <w:rPr>
          <w:rFonts w:ascii="宋体" w:hAnsi="宋体" w:cs="宋体"/>
          <w:noProof/>
          <w:sz w:val="24"/>
        </w:rPr>
        <w:lastRenderedPageBreak/>
        <w:drawing>
          <wp:inline distT="0" distB="0" distL="0" distR="0" wp14:anchorId="1E373CF5" wp14:editId="382348E8">
            <wp:extent cx="2762797" cy="45681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方法流程图.png"/>
                    <pic:cNvPicPr/>
                  </pic:nvPicPr>
                  <pic:blipFill>
                    <a:blip r:embed="rId12"/>
                    <a:stretch>
                      <a:fillRect/>
                    </a:stretch>
                  </pic:blipFill>
                  <pic:spPr>
                    <a:xfrm>
                      <a:off x="0" y="0"/>
                      <a:ext cx="2762797" cy="4568190"/>
                    </a:xfrm>
                    <a:prstGeom prst="rect">
                      <a:avLst/>
                    </a:prstGeom>
                  </pic:spPr>
                </pic:pic>
              </a:graphicData>
            </a:graphic>
          </wp:inline>
        </w:drawing>
      </w:r>
    </w:p>
    <w:p w14:paraId="68A6B4AB" w14:textId="3240DC38" w:rsidR="004553E6" w:rsidRPr="00FC6F16" w:rsidRDefault="004553E6">
      <w:pPr>
        <w:spacing w:line="360" w:lineRule="auto"/>
        <w:jc w:val="center"/>
        <w:rPr>
          <w:rFonts w:ascii="宋体" w:hAnsi="宋体" w:cs="宋体"/>
          <w:sz w:val="24"/>
        </w:rPr>
        <w:sectPr w:rsidR="004553E6" w:rsidRPr="00FC6F16">
          <w:headerReference w:type="default" r:id="rId13"/>
          <w:footerReference w:type="even" r:id="rId14"/>
          <w:footerReference w:type="default" r:id="rId15"/>
          <w:headerReference w:type="first" r:id="rId16"/>
          <w:pgSz w:w="11906" w:h="16838"/>
          <w:pgMar w:top="1440" w:right="1800" w:bottom="1440" w:left="1800" w:header="851" w:footer="992" w:gutter="0"/>
          <w:pgNumType w:start="1"/>
          <w:cols w:space="425"/>
          <w:docGrid w:type="lines" w:linePitch="312"/>
        </w:sectPr>
      </w:pPr>
    </w:p>
    <w:p w14:paraId="7FFB8193" w14:textId="72F58E2D" w:rsidR="00FC2654" w:rsidRDefault="00FC2654" w:rsidP="00FC2654">
      <w:pPr>
        <w:rPr>
          <w:rFonts w:ascii="宋体" w:hAnsi="宋体"/>
          <w:bCs/>
          <w:sz w:val="24"/>
        </w:rPr>
      </w:pPr>
      <w:bookmarkStart w:id="1" w:name="_Hlk151560580"/>
      <w:r>
        <w:rPr>
          <w:rFonts w:ascii="宋体" w:hAnsi="宋体" w:hint="eastAsia"/>
          <w:bCs/>
          <w:sz w:val="24"/>
        </w:rPr>
        <w:lastRenderedPageBreak/>
        <w:t>1.</w:t>
      </w:r>
      <w:r w:rsidRPr="00FC6F16">
        <w:rPr>
          <w:rFonts w:ascii="宋体" w:hAnsi="宋体" w:hint="eastAsia"/>
          <w:bCs/>
          <w:sz w:val="24"/>
        </w:rPr>
        <w:t>基于γ辐射场数值矩阵分解的铀矿石品位分选方法</w:t>
      </w:r>
      <w:r>
        <w:rPr>
          <w:rFonts w:ascii="宋体" w:hAnsi="宋体" w:hint="eastAsia"/>
          <w:bCs/>
          <w:sz w:val="24"/>
        </w:rPr>
        <w:t>，其特征在于，包括以下步骤：</w:t>
      </w:r>
    </w:p>
    <w:p w14:paraId="6EA6E221" w14:textId="48AE835A" w:rsidR="00FC2654" w:rsidRDefault="00FC2654" w:rsidP="00FC2654">
      <w:pPr>
        <w:ind w:firstLineChars="200" w:firstLine="480"/>
        <w:rPr>
          <w:rFonts w:ascii="宋体" w:hAnsi="宋体"/>
          <w:bCs/>
          <w:sz w:val="24"/>
        </w:rPr>
      </w:pPr>
      <w:r>
        <w:rPr>
          <w:rFonts w:ascii="宋体" w:hAnsi="宋体" w:hint="eastAsia"/>
          <w:sz w:val="24"/>
        </w:rPr>
        <w:t>步骤S1：在矿石输送过程中，利用</w:t>
      </w:r>
      <w:r w:rsidRPr="00FC6F16">
        <w:rPr>
          <w:rFonts w:ascii="宋体" w:hAnsi="宋体" w:hint="eastAsia"/>
          <w:sz w:val="24"/>
        </w:rPr>
        <w:t>阵列探测</w:t>
      </w:r>
      <w:r>
        <w:rPr>
          <w:rFonts w:ascii="宋体" w:hAnsi="宋体" w:hint="eastAsia"/>
          <w:sz w:val="24"/>
        </w:rPr>
        <w:t>系统得到矿石</w:t>
      </w:r>
      <w:r w:rsidRPr="00FC6F16">
        <w:rPr>
          <w:rFonts w:ascii="宋体" w:hAnsi="宋体" w:hint="eastAsia"/>
          <w:sz w:val="24"/>
        </w:rPr>
        <w:t>伽马</w:t>
      </w:r>
      <w:r>
        <w:rPr>
          <w:rFonts w:ascii="宋体" w:hAnsi="宋体" w:hint="eastAsia"/>
          <w:bCs/>
          <w:sz w:val="24"/>
        </w:rPr>
        <w:t>计数</w:t>
      </w:r>
      <w:ins w:id="2" w:author="Yang Dong" w:date="2024-07-07T13:50:00Z" w16du:dateUtc="2024-07-07T05:50:00Z">
        <w:r w:rsidR="008E1144">
          <w:rPr>
            <w:rFonts w:ascii="宋体" w:hAnsi="宋体" w:hint="eastAsia"/>
            <w:bCs/>
            <w:sz w:val="24"/>
          </w:rPr>
          <w:t>率</w:t>
        </w:r>
      </w:ins>
      <w:r>
        <w:rPr>
          <w:rFonts w:ascii="宋体" w:hAnsi="宋体" w:hint="eastAsia"/>
          <w:bCs/>
          <w:sz w:val="24"/>
        </w:rPr>
        <w:t>；</w:t>
      </w:r>
    </w:p>
    <w:p w14:paraId="133E0440" w14:textId="068BA742" w:rsidR="00FC2654" w:rsidRDefault="00FC2654" w:rsidP="00FC2654">
      <w:pPr>
        <w:ind w:firstLineChars="200" w:firstLine="480"/>
        <w:rPr>
          <w:rFonts w:ascii="宋体" w:hAnsi="宋体"/>
          <w:bCs/>
          <w:sz w:val="24"/>
        </w:rPr>
      </w:pPr>
      <w:r>
        <w:rPr>
          <w:rFonts w:ascii="宋体" w:hAnsi="宋体" w:hint="eastAsia"/>
          <w:bCs/>
          <w:sz w:val="24"/>
        </w:rPr>
        <w:t>步骤S2：将每个</w:t>
      </w:r>
      <w:r w:rsidRPr="00FC6F16">
        <w:rPr>
          <w:rFonts w:ascii="宋体" w:hAnsi="宋体" w:hint="eastAsia"/>
          <w:sz w:val="24"/>
        </w:rPr>
        <w:t>探测器</w:t>
      </w:r>
      <w:r>
        <w:rPr>
          <w:rFonts w:ascii="宋体" w:hAnsi="宋体" w:hint="eastAsia"/>
          <w:sz w:val="24"/>
        </w:rPr>
        <w:t>的矿石</w:t>
      </w:r>
      <w:r w:rsidRPr="00FC6F16">
        <w:rPr>
          <w:rFonts w:ascii="宋体" w:hAnsi="宋体" w:hint="eastAsia"/>
          <w:sz w:val="24"/>
        </w:rPr>
        <w:t>伽马</w:t>
      </w:r>
      <w:r>
        <w:rPr>
          <w:rFonts w:ascii="宋体" w:hAnsi="宋体" w:hint="eastAsia"/>
          <w:bCs/>
          <w:sz w:val="24"/>
        </w:rPr>
        <w:t>计数</w:t>
      </w:r>
      <w:ins w:id="3" w:author="Yang Dong" w:date="2024-07-07T13:50:00Z" w16du:dateUtc="2024-07-07T05:50:00Z">
        <w:r w:rsidR="008E1144">
          <w:rPr>
            <w:rFonts w:ascii="宋体" w:hAnsi="宋体" w:hint="eastAsia"/>
            <w:bCs/>
            <w:sz w:val="24"/>
          </w:rPr>
          <w:t>率</w:t>
        </w:r>
      </w:ins>
      <w:r>
        <w:rPr>
          <w:rFonts w:ascii="宋体" w:hAnsi="宋体" w:hint="eastAsia"/>
          <w:bCs/>
          <w:sz w:val="24"/>
        </w:rPr>
        <w:t>扣除本底，</w:t>
      </w:r>
      <w:r w:rsidRPr="00FC6F16">
        <w:rPr>
          <w:rFonts w:ascii="宋体" w:hAnsi="宋体" w:hint="eastAsia"/>
          <w:sz w:val="24"/>
        </w:rPr>
        <w:t>得到净计数</w:t>
      </w:r>
      <w:r>
        <w:rPr>
          <w:rFonts w:ascii="宋体" w:hAnsi="宋体" w:hint="eastAsia"/>
          <w:sz w:val="24"/>
        </w:rPr>
        <w:t>率，</w:t>
      </w:r>
      <w:r>
        <w:rPr>
          <w:rFonts w:ascii="宋体" w:hAnsi="宋体" w:hint="eastAsia"/>
          <w:bCs/>
          <w:sz w:val="24"/>
        </w:rPr>
        <w:t>并分别构建计数率曲线；</w:t>
      </w:r>
    </w:p>
    <w:p w14:paraId="4D35D341" w14:textId="77777777" w:rsidR="00FC2654" w:rsidRDefault="00FC2654" w:rsidP="00FC2654">
      <w:pPr>
        <w:ind w:firstLineChars="200" w:firstLine="480"/>
        <w:rPr>
          <w:rFonts w:ascii="宋体" w:hAnsi="宋体"/>
          <w:bCs/>
          <w:sz w:val="24"/>
        </w:rPr>
      </w:pPr>
      <w:r>
        <w:rPr>
          <w:rFonts w:ascii="宋体" w:hAnsi="宋体" w:hint="eastAsia"/>
          <w:bCs/>
          <w:sz w:val="24"/>
        </w:rPr>
        <w:t>步骤S3：根据计数率曲线建立</w:t>
      </w:r>
      <w:r w:rsidRPr="00FC6F16">
        <w:rPr>
          <w:rFonts w:ascii="宋体" w:hAnsi="宋体" w:hint="eastAsia"/>
          <w:bCs/>
          <w:sz w:val="24"/>
        </w:rPr>
        <w:t>γ辐射场</w:t>
      </w:r>
      <w:r>
        <w:rPr>
          <w:rFonts w:ascii="宋体" w:hAnsi="宋体" w:hint="eastAsia"/>
          <w:bCs/>
          <w:sz w:val="24"/>
        </w:rPr>
        <w:t>场强分布数值矩阵；</w:t>
      </w:r>
    </w:p>
    <w:p w14:paraId="24F653CF" w14:textId="77777777" w:rsidR="00FC2654" w:rsidRDefault="00FC2654" w:rsidP="00FC2654">
      <w:pPr>
        <w:ind w:firstLineChars="200" w:firstLine="480"/>
        <w:rPr>
          <w:rFonts w:ascii="宋体" w:hAnsi="宋体"/>
          <w:bCs/>
          <w:sz w:val="24"/>
        </w:rPr>
      </w:pPr>
      <w:r>
        <w:rPr>
          <w:rFonts w:ascii="宋体" w:hAnsi="宋体" w:hint="eastAsia"/>
          <w:bCs/>
          <w:sz w:val="24"/>
        </w:rPr>
        <w:t>步骤S4：分解</w:t>
      </w:r>
      <w:r w:rsidRPr="00FC6F16">
        <w:rPr>
          <w:rFonts w:ascii="宋体" w:hAnsi="宋体" w:hint="eastAsia"/>
          <w:bCs/>
          <w:sz w:val="24"/>
        </w:rPr>
        <w:t>γ辐射场</w:t>
      </w:r>
      <w:r>
        <w:rPr>
          <w:rFonts w:ascii="宋体" w:hAnsi="宋体" w:hint="eastAsia"/>
          <w:bCs/>
          <w:sz w:val="24"/>
        </w:rPr>
        <w:t>场强分布数值矩阵求得分解系数，根据分解系数</w:t>
      </w:r>
      <w:r w:rsidRPr="00FC6F16">
        <w:rPr>
          <w:rFonts w:ascii="宋体" w:hAnsi="宋体" w:hint="eastAsia"/>
          <w:bCs/>
          <w:sz w:val="24"/>
        </w:rPr>
        <w:t>构建γ辐射场中心场强</w:t>
      </w:r>
      <w:r>
        <w:rPr>
          <w:rFonts w:ascii="宋体" w:hAnsi="宋体" w:hint="eastAsia"/>
          <w:bCs/>
          <w:sz w:val="24"/>
        </w:rPr>
        <w:t>作为未知数的方程组，</w:t>
      </w:r>
      <w:r w:rsidRPr="00FC6F16">
        <w:rPr>
          <w:rFonts w:ascii="宋体" w:hAnsi="宋体" w:hint="eastAsia"/>
          <w:bCs/>
          <w:sz w:val="24"/>
        </w:rPr>
        <w:t>求解</w:t>
      </w:r>
      <w:r w:rsidRPr="00FC6F16">
        <w:rPr>
          <w:rFonts w:ascii="宋体" w:hAnsi="宋体" w:hint="eastAsia"/>
          <w:sz w:val="24"/>
        </w:rPr>
        <w:t>得到</w:t>
      </w:r>
      <w:r w:rsidRPr="007E5CD5">
        <w:rPr>
          <w:rFonts w:ascii="宋体" w:hAnsi="宋体" w:hint="eastAsia"/>
          <w:sz w:val="24"/>
        </w:rPr>
        <w:t>每个γ辐射场中心场强</w:t>
      </w:r>
      <w:r>
        <w:rPr>
          <w:rFonts w:ascii="宋体" w:hAnsi="宋体" w:hint="eastAsia"/>
          <w:bCs/>
          <w:sz w:val="24"/>
        </w:rPr>
        <w:t>；</w:t>
      </w:r>
    </w:p>
    <w:p w14:paraId="5577453D" w14:textId="77777777" w:rsidR="00FC2654" w:rsidRDefault="00FC2654" w:rsidP="00FC2654">
      <w:pPr>
        <w:ind w:firstLineChars="200" w:firstLine="480"/>
        <w:rPr>
          <w:rFonts w:ascii="宋体" w:hAnsi="宋体"/>
          <w:sz w:val="24"/>
        </w:rPr>
      </w:pPr>
      <w:r>
        <w:rPr>
          <w:rFonts w:ascii="宋体" w:hAnsi="宋体" w:hint="eastAsia"/>
          <w:bCs/>
          <w:sz w:val="24"/>
        </w:rPr>
        <w:t>步骤S5：将</w:t>
      </w:r>
      <w:r w:rsidRPr="007E5CD5">
        <w:rPr>
          <w:rFonts w:ascii="宋体" w:hAnsi="宋体" w:hint="eastAsia"/>
          <w:sz w:val="24"/>
        </w:rPr>
        <w:t>γ辐射场中心场强</w:t>
      </w:r>
      <w:r>
        <w:rPr>
          <w:rFonts w:ascii="宋体" w:hAnsi="宋体" w:hint="eastAsia"/>
          <w:sz w:val="24"/>
        </w:rPr>
        <w:t>与标准源比较</w:t>
      </w:r>
      <w:r>
        <w:rPr>
          <w:rFonts w:ascii="宋体" w:hAnsi="宋体" w:hint="eastAsia"/>
          <w:bCs/>
          <w:sz w:val="24"/>
        </w:rPr>
        <w:t>计算每块矿石的铀含量，根据铀含量向</w:t>
      </w:r>
      <w:r w:rsidRPr="002F786A">
        <w:rPr>
          <w:rFonts w:ascii="宋体" w:hAnsi="宋体" w:hint="eastAsia"/>
          <w:bCs/>
          <w:sz w:val="24"/>
        </w:rPr>
        <w:t>可调式喷气阀</w:t>
      </w:r>
      <w:r>
        <w:rPr>
          <w:rFonts w:ascii="宋体" w:hAnsi="宋体" w:hint="eastAsia"/>
          <w:bCs/>
          <w:sz w:val="24"/>
        </w:rPr>
        <w:t>发出指令，所述</w:t>
      </w:r>
      <w:r>
        <w:rPr>
          <w:rFonts w:ascii="宋体" w:hAnsi="宋体" w:hint="eastAsia"/>
          <w:sz w:val="24"/>
        </w:rPr>
        <w:t>标准源是已知</w:t>
      </w:r>
      <w:r>
        <w:rPr>
          <w:rFonts w:ascii="宋体" w:hAnsi="宋体" w:hint="eastAsia"/>
          <w:bCs/>
          <w:sz w:val="24"/>
        </w:rPr>
        <w:t>铀含量的矿石</w:t>
      </w:r>
      <w:r w:rsidRPr="007E5CD5">
        <w:rPr>
          <w:rFonts w:ascii="宋体" w:hAnsi="宋体" w:hint="eastAsia"/>
          <w:sz w:val="24"/>
        </w:rPr>
        <w:t>γ辐射场中心场强</w:t>
      </w:r>
      <w:r>
        <w:rPr>
          <w:rFonts w:ascii="宋体" w:hAnsi="宋体" w:hint="eastAsia"/>
          <w:sz w:val="24"/>
        </w:rPr>
        <w:t>。</w:t>
      </w:r>
    </w:p>
    <w:p w14:paraId="48371CCA" w14:textId="0A2C9A53" w:rsidR="00FC2654" w:rsidRDefault="00FC2654" w:rsidP="00FC2654">
      <w:pPr>
        <w:rPr>
          <w:rFonts w:ascii="宋体" w:hAnsi="宋体"/>
          <w:sz w:val="24"/>
        </w:rPr>
      </w:pPr>
      <w:r>
        <w:rPr>
          <w:rFonts w:ascii="宋体" w:hAnsi="宋体" w:hint="eastAsia"/>
          <w:bCs/>
          <w:sz w:val="24"/>
        </w:rPr>
        <w:t>2.根据权利要求1所述的</w:t>
      </w:r>
      <w:r w:rsidRPr="00FC6F16">
        <w:rPr>
          <w:rFonts w:ascii="宋体" w:hAnsi="宋体" w:hint="eastAsia"/>
          <w:bCs/>
          <w:sz w:val="24"/>
        </w:rPr>
        <w:t>基于γ辐射场数值矩阵分解的铀矿石品位分选方法</w:t>
      </w:r>
      <w:r>
        <w:rPr>
          <w:rFonts w:ascii="宋体" w:hAnsi="宋体" w:hint="eastAsia"/>
          <w:bCs/>
          <w:sz w:val="24"/>
        </w:rPr>
        <w:t>，其特征在于，</w:t>
      </w:r>
      <w:bookmarkStart w:id="4" w:name="_Hlk171258838"/>
      <w:r>
        <w:rPr>
          <w:rFonts w:ascii="宋体" w:hAnsi="宋体" w:hint="eastAsia"/>
          <w:bCs/>
          <w:sz w:val="24"/>
        </w:rPr>
        <w:t>步骤</w:t>
      </w:r>
      <w:del w:id="5" w:author="Yang Dong" w:date="2024-07-07T13:50:00Z" w16du:dateUtc="2024-07-07T05:50:00Z">
        <w:r w:rsidDel="008E1144">
          <w:rPr>
            <w:rFonts w:ascii="宋体" w:hAnsi="宋体" w:hint="eastAsia"/>
            <w:bCs/>
            <w:sz w:val="24"/>
          </w:rPr>
          <w:delText>S2</w:delText>
        </w:r>
      </w:del>
      <w:ins w:id="6" w:author="Yang Dong" w:date="2024-07-07T13:50:00Z" w16du:dateUtc="2024-07-07T05:50:00Z">
        <w:r w:rsidR="008E1144">
          <w:rPr>
            <w:rFonts w:ascii="宋体" w:hAnsi="宋体" w:hint="eastAsia"/>
            <w:bCs/>
            <w:sz w:val="24"/>
          </w:rPr>
          <w:t>S</w:t>
        </w:r>
        <w:r w:rsidR="008E1144">
          <w:rPr>
            <w:rFonts w:ascii="宋体" w:hAnsi="宋体" w:hint="eastAsia"/>
            <w:bCs/>
            <w:sz w:val="24"/>
          </w:rPr>
          <w:t>1</w:t>
        </w:r>
      </w:ins>
      <w:r>
        <w:rPr>
          <w:rFonts w:ascii="宋体" w:hAnsi="宋体" w:hint="eastAsia"/>
          <w:bCs/>
          <w:sz w:val="24"/>
        </w:rPr>
        <w:t>中，</w:t>
      </w:r>
      <w:ins w:id="7" w:author="Yang Dong" w:date="2024-07-07T13:51:00Z" w16du:dateUtc="2024-07-07T05:51:00Z">
        <w:r w:rsidR="008E1144">
          <w:rPr>
            <w:rFonts w:ascii="宋体" w:hAnsi="宋体" w:hint="eastAsia"/>
            <w:bCs/>
            <w:sz w:val="24"/>
          </w:rPr>
          <w:t>系统测得的伽马计数率指的是铀矿石</w:t>
        </w:r>
      </w:ins>
      <w:ins w:id="8" w:author="Yang Dong" w:date="2024-07-07T13:52:00Z" w16du:dateUtc="2024-07-07T05:52:00Z">
        <w:r w:rsidR="008E1144">
          <w:rPr>
            <w:rFonts w:ascii="宋体" w:hAnsi="宋体" w:hint="eastAsia"/>
            <w:bCs/>
            <w:sz w:val="24"/>
          </w:rPr>
          <w:t>伽马射线</w:t>
        </w:r>
      </w:ins>
      <w:ins w:id="9" w:author="Yang Dong" w:date="2024-07-07T13:51:00Z" w16du:dateUtc="2024-07-07T05:51:00Z">
        <w:r w:rsidR="008E1144">
          <w:rPr>
            <w:rFonts w:ascii="宋体" w:hAnsi="宋体" w:hint="eastAsia"/>
            <w:bCs/>
            <w:sz w:val="24"/>
          </w:rPr>
          <w:t>特征</w:t>
        </w:r>
      </w:ins>
      <w:ins w:id="10" w:author="Yang Dong" w:date="2024-07-07T13:52:00Z" w16du:dateUtc="2024-07-07T05:52:00Z">
        <w:r w:rsidR="008E1144">
          <w:rPr>
            <w:rFonts w:ascii="宋体" w:hAnsi="宋体" w:hint="eastAsia"/>
            <w:bCs/>
            <w:sz w:val="24"/>
          </w:rPr>
          <w:t>谱段内的计数率</w:t>
        </w:r>
      </w:ins>
      <w:bookmarkEnd w:id="4"/>
      <w:del w:id="11" w:author="Yang Dong" w:date="2024-07-07T13:51:00Z" w16du:dateUtc="2024-07-07T05:51:00Z">
        <w:r w:rsidRPr="00FC6F16" w:rsidDel="008E1144">
          <w:rPr>
            <w:rFonts w:ascii="宋体" w:hAnsi="宋体" w:hint="eastAsia"/>
            <w:sz w:val="24"/>
          </w:rPr>
          <w:delText>对每个探测器</w:delText>
        </w:r>
        <w:r w:rsidDel="008E1144">
          <w:rPr>
            <w:rFonts w:ascii="宋体" w:hAnsi="宋体" w:hint="eastAsia"/>
            <w:sz w:val="24"/>
          </w:rPr>
          <w:delText>的</w:delText>
        </w:r>
        <w:r w:rsidRPr="00FC6F16" w:rsidDel="008E1144">
          <w:rPr>
            <w:rFonts w:ascii="宋体" w:hAnsi="宋体" w:hint="eastAsia"/>
            <w:sz w:val="24"/>
          </w:rPr>
          <w:delText>特征谱段进行求和，并减去本底得到净计数</w:delText>
        </w:r>
        <w:r w:rsidDel="008E1144">
          <w:rPr>
            <w:rFonts w:ascii="宋体" w:hAnsi="宋体" w:hint="eastAsia"/>
            <w:sz w:val="24"/>
          </w:rPr>
          <w:delText>率</w:delText>
        </w:r>
        <w:r w:rsidRPr="00FC6F16" w:rsidDel="008E1144">
          <w:rPr>
            <w:rFonts w:ascii="宋体" w:hAnsi="宋体" w:hint="eastAsia"/>
            <w:position w:val="-10"/>
            <w:sz w:val="24"/>
          </w:rPr>
          <w:object w:dxaOrig="300" w:dyaOrig="360" w14:anchorId="12CAC9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7" o:title=""/>
            </v:shape>
            <o:OLEObject Type="Embed" ProgID="Equation.DSMT4" ShapeID="_x0000_i1025" DrawAspect="Content" ObjectID="_1781872795" r:id="rId18"/>
          </w:object>
        </w:r>
      </w:del>
      <w:r>
        <w:rPr>
          <w:rFonts w:ascii="宋体" w:hAnsi="宋体" w:hint="eastAsia"/>
          <w:sz w:val="24"/>
        </w:rPr>
        <w:t>。</w:t>
      </w:r>
    </w:p>
    <w:p w14:paraId="05585DA8" w14:textId="172C92F7" w:rsidR="00FC2654" w:rsidRPr="00FC6F16" w:rsidRDefault="00FC2654" w:rsidP="00FC2654">
      <w:pPr>
        <w:rPr>
          <w:rFonts w:ascii="宋体" w:hAnsi="宋体"/>
          <w:bCs/>
          <w:sz w:val="24"/>
        </w:rPr>
      </w:pPr>
      <w:r>
        <w:rPr>
          <w:rFonts w:ascii="宋体" w:hAnsi="宋体" w:hint="eastAsia"/>
          <w:bCs/>
          <w:sz w:val="24"/>
        </w:rPr>
        <w:t>3.根据权利要求1所述的</w:t>
      </w:r>
      <w:r w:rsidRPr="00FC6F16">
        <w:rPr>
          <w:rFonts w:ascii="宋体" w:hAnsi="宋体" w:hint="eastAsia"/>
          <w:bCs/>
          <w:sz w:val="24"/>
        </w:rPr>
        <w:t>基于γ辐射场数值矩阵分解的铀矿石品位分选方法</w:t>
      </w:r>
      <w:r>
        <w:rPr>
          <w:rFonts w:ascii="宋体" w:hAnsi="宋体" w:hint="eastAsia"/>
          <w:bCs/>
          <w:sz w:val="24"/>
        </w:rPr>
        <w:t>，其特征在于，步骤S2中，</w:t>
      </w:r>
      <w:r w:rsidRPr="00FC6F16">
        <w:rPr>
          <w:rFonts w:ascii="宋体" w:hAnsi="宋体" w:hint="eastAsia"/>
          <w:sz w:val="24"/>
        </w:rPr>
        <w:t>设</w:t>
      </w:r>
      <w:r w:rsidRPr="00FC6F16">
        <w:rPr>
          <w:rFonts w:ascii="宋体" w:hAnsi="宋体" w:hint="eastAsia"/>
          <w:bCs/>
          <w:position w:val="-10"/>
          <w:sz w:val="24"/>
        </w:rPr>
        <w:object w:dxaOrig="300" w:dyaOrig="375" w14:anchorId="08A55325">
          <v:shape id="_x0000_i1026" type="#_x0000_t75" style="width:18pt;height:18pt" o:ole="">
            <v:imagedata r:id="rId19" o:title=""/>
          </v:shape>
          <o:OLEObject Type="Embed" ProgID="Equation.DSMT4" ShapeID="_x0000_i1026" DrawAspect="Content" ObjectID="_1781872796" r:id="rId20"/>
        </w:object>
      </w:r>
      <w:r w:rsidRPr="00FC6F16">
        <w:rPr>
          <w:rFonts w:ascii="宋体" w:hAnsi="宋体" w:hint="eastAsia"/>
          <w:bCs/>
          <w:sz w:val="24"/>
        </w:rPr>
        <w:t>为</w:t>
      </w:r>
      <w:r>
        <w:rPr>
          <w:rFonts w:ascii="宋体" w:hAnsi="宋体" w:hint="eastAsia"/>
          <w:sz w:val="24"/>
        </w:rPr>
        <w:t>第</w:t>
      </w:r>
      <w:r>
        <w:rPr>
          <w:rFonts w:hint="eastAsia"/>
        </w:rPr>
        <w:t>j</w:t>
      </w:r>
      <w:r>
        <w:rPr>
          <w:rFonts w:hint="eastAsia"/>
        </w:rPr>
        <w:t>个</w:t>
      </w:r>
      <w:r w:rsidRPr="00FC6F16">
        <w:rPr>
          <w:rFonts w:ascii="宋体" w:hAnsi="宋体" w:hint="eastAsia"/>
          <w:sz w:val="24"/>
        </w:rPr>
        <w:t>测点</w:t>
      </w:r>
      <w:r>
        <w:rPr>
          <w:rFonts w:ascii="宋体" w:hAnsi="宋体" w:hint="eastAsia"/>
          <w:bCs/>
          <w:sz w:val="24"/>
        </w:rPr>
        <w:t>的距离坐标</w:t>
      </w:r>
      <w:r w:rsidRPr="00FC6F16">
        <w:rPr>
          <w:rFonts w:ascii="宋体" w:hAnsi="宋体" w:hint="eastAsia"/>
          <w:bCs/>
          <w:sz w:val="24"/>
        </w:rPr>
        <w:t>为</w:t>
      </w:r>
      <w:r w:rsidRPr="00FC6F16">
        <w:rPr>
          <w:rFonts w:ascii="宋体" w:hAnsi="宋体" w:hint="eastAsia"/>
          <w:sz w:val="24"/>
        </w:rPr>
        <w:t>，其中</w:t>
      </w:r>
      <w:r>
        <w:rPr>
          <w:rFonts w:hint="eastAsia"/>
        </w:rPr>
        <w:t>j</w:t>
      </w:r>
      <w:r w:rsidRPr="00FC6F16">
        <w:rPr>
          <w:rFonts w:ascii="宋体" w:hAnsi="宋体" w:hint="eastAsia"/>
          <w:sz w:val="24"/>
        </w:rPr>
        <w:t>为测点序号；</w:t>
      </w:r>
      <w:r w:rsidRPr="00FC6F16">
        <w:rPr>
          <w:rFonts w:ascii="宋体" w:hAnsi="宋体" w:hint="eastAsia"/>
          <w:bCs/>
          <w:sz w:val="24"/>
        </w:rPr>
        <w:t>其中</w:t>
      </w:r>
      <w:r>
        <w:rPr>
          <w:rFonts w:ascii="宋体" w:hAnsi="宋体" w:hint="eastAsia"/>
          <w:bCs/>
          <w:sz w:val="24"/>
        </w:rPr>
        <w:t>，</w:t>
      </w:r>
      <w:r w:rsidRPr="007536DE">
        <w:rPr>
          <w:position w:val="-14"/>
        </w:rPr>
        <w:object w:dxaOrig="740" w:dyaOrig="380" w14:anchorId="49737461">
          <v:shape id="_x0000_i1027" type="#_x0000_t75" style="width:36.9pt;height:18.9pt" o:ole="">
            <v:imagedata r:id="rId21" o:title=""/>
          </v:shape>
          <o:OLEObject Type="Embed" ProgID="Equation.DSMT4" ShapeID="_x0000_i1027" DrawAspect="Content" ObjectID="_1781872797" r:id="rId22"/>
        </w:object>
      </w:r>
      <w:r>
        <w:rPr>
          <w:rFonts w:hint="eastAsia"/>
        </w:rPr>
        <w:t>表示第</w:t>
      </w:r>
      <w:r>
        <w:rPr>
          <w:rFonts w:hint="eastAsia"/>
        </w:rPr>
        <w:t>i</w:t>
      </w:r>
      <w:r>
        <w:rPr>
          <w:rFonts w:hint="eastAsia"/>
        </w:rPr>
        <w:t>个</w:t>
      </w:r>
      <w:r w:rsidRPr="00FC6F16">
        <w:rPr>
          <w:rFonts w:ascii="宋体" w:hAnsi="宋体" w:hint="eastAsia"/>
          <w:sz w:val="24"/>
        </w:rPr>
        <w:t>探测器</w:t>
      </w:r>
      <w:r>
        <w:rPr>
          <w:rFonts w:ascii="宋体" w:hAnsi="宋体" w:hint="eastAsia"/>
          <w:sz w:val="24"/>
        </w:rPr>
        <w:t>在</w:t>
      </w:r>
      <w:r>
        <w:rPr>
          <w:rFonts w:hint="eastAsia"/>
        </w:rPr>
        <w:t>第</w:t>
      </w:r>
      <w:r>
        <w:rPr>
          <w:rFonts w:hint="eastAsia"/>
        </w:rPr>
        <w:t>j</w:t>
      </w:r>
      <w:r>
        <w:rPr>
          <w:rFonts w:hint="eastAsia"/>
        </w:rPr>
        <w:t>个</w:t>
      </w:r>
      <w:r w:rsidRPr="00FC6F16">
        <w:rPr>
          <w:rFonts w:ascii="宋体" w:hAnsi="宋体" w:hint="eastAsia"/>
          <w:sz w:val="24"/>
        </w:rPr>
        <w:t>测点</w:t>
      </w:r>
      <w:r>
        <w:rPr>
          <w:rFonts w:ascii="宋体" w:hAnsi="宋体" w:hint="eastAsia"/>
          <w:sz w:val="24"/>
        </w:rPr>
        <w:t>的</w:t>
      </w:r>
      <w:r w:rsidRPr="00FC6F16">
        <w:rPr>
          <w:rFonts w:ascii="宋体" w:hAnsi="宋体" w:hint="eastAsia"/>
          <w:sz w:val="24"/>
        </w:rPr>
        <w:t>特征谱段</w:t>
      </w:r>
      <w:r>
        <w:rPr>
          <w:rFonts w:ascii="宋体" w:hAnsi="宋体" w:hint="eastAsia"/>
          <w:sz w:val="24"/>
        </w:rPr>
        <w:t>净计数率</w:t>
      </w:r>
      <w:r w:rsidRPr="0003392D">
        <w:rPr>
          <w:rFonts w:ascii="宋体" w:hAnsi="宋体" w:hint="eastAsia"/>
          <w:sz w:val="24"/>
        </w:rPr>
        <w:t>，</w:t>
      </w:r>
      <w:r w:rsidRPr="00153A9A">
        <w:rPr>
          <w:rFonts w:ascii="宋体" w:hAnsi="宋体" w:hint="eastAsia"/>
          <w:bCs/>
          <w:position w:val="-10"/>
          <w:sz w:val="24"/>
        </w:rPr>
        <w:object w:dxaOrig="2840" w:dyaOrig="320" w14:anchorId="6D448115">
          <v:shape id="_x0000_i1028" type="#_x0000_t75" style="width:138.9pt;height:18pt" o:ole="">
            <v:imagedata r:id="rId23" o:title=""/>
          </v:shape>
          <o:OLEObject Type="Embed" ProgID="Equation.DSMT4" ShapeID="_x0000_i1028" DrawAspect="Content" ObjectID="_1781872798" r:id="rId24"/>
        </w:object>
      </w:r>
      <w:r>
        <w:rPr>
          <w:rFonts w:ascii="宋体" w:hAnsi="宋体" w:hint="eastAsia"/>
          <w:sz w:val="24"/>
        </w:rPr>
        <w:t>，K为</w:t>
      </w:r>
      <w:r w:rsidRPr="00FC6F16">
        <w:rPr>
          <w:rFonts w:ascii="宋体" w:hAnsi="宋体" w:hint="eastAsia"/>
          <w:sz w:val="24"/>
        </w:rPr>
        <w:t>测点</w:t>
      </w:r>
      <w:r>
        <w:rPr>
          <w:rFonts w:ascii="宋体" w:hAnsi="宋体" w:hint="eastAsia"/>
          <w:sz w:val="24"/>
        </w:rPr>
        <w:t>总数，</w:t>
      </w:r>
      <w:r w:rsidRPr="00393CFF">
        <w:rPr>
          <w:position w:val="-12"/>
        </w:rPr>
        <w:object w:dxaOrig="300" w:dyaOrig="360" w14:anchorId="7818E648">
          <v:shape id="_x0000_i1029" type="#_x0000_t75" style="width:15.25pt;height:18pt" o:ole="">
            <v:imagedata r:id="rId25" o:title=""/>
          </v:shape>
          <o:OLEObject Type="Embed" ProgID="Equation.DSMT4" ShapeID="_x0000_i1029" DrawAspect="Content" ObjectID="_1781872799" r:id="rId26"/>
        </w:object>
      </w:r>
      <w:r>
        <w:rPr>
          <w:rFonts w:ascii="宋体" w:hAnsi="宋体" w:hint="eastAsia"/>
          <w:sz w:val="24"/>
        </w:rPr>
        <w:t>时表示</w:t>
      </w:r>
      <w:r w:rsidRPr="00FC6F16">
        <w:rPr>
          <w:rFonts w:ascii="宋体" w:hAnsi="宋体" w:hint="eastAsia"/>
          <w:bCs/>
          <w:sz w:val="24"/>
        </w:rPr>
        <w:t>矿石运动到第</w:t>
      </w:r>
      <w:r w:rsidRPr="00FC6F16">
        <w:rPr>
          <w:rFonts w:ascii="宋体" w:hAnsi="宋体" w:hint="eastAsia"/>
          <w:bCs/>
          <w:sz w:val="24"/>
        </w:rPr>
        <w:object w:dxaOrig="132" w:dyaOrig="264" w14:anchorId="6E474852">
          <v:shape id="_x0000_i1030" type="#_x0000_t75" style="width:6pt;height:12pt" o:ole="">
            <v:imagedata r:id="rId27" o:title=""/>
          </v:shape>
          <o:OLEObject Type="Embed" ProgID="Equation.DSMT4" ShapeID="_x0000_i1030" DrawAspect="Content" ObjectID="_1781872800" r:id="rId28"/>
        </w:object>
      </w:r>
      <w:r w:rsidRPr="00FC6F16">
        <w:rPr>
          <w:rFonts w:ascii="宋体" w:hAnsi="宋体" w:hint="eastAsia"/>
          <w:bCs/>
          <w:sz w:val="24"/>
        </w:rPr>
        <w:t>个探测器的正上方</w:t>
      </w:r>
      <w:r>
        <w:rPr>
          <w:rFonts w:ascii="宋体" w:hAnsi="宋体" w:hint="eastAsia"/>
          <w:bCs/>
          <w:sz w:val="24"/>
        </w:rPr>
        <w:t>，即</w:t>
      </w:r>
      <w:r w:rsidRPr="00FC6F16">
        <w:rPr>
          <w:rFonts w:ascii="宋体" w:hAnsi="宋体" w:hint="eastAsia"/>
          <w:bCs/>
          <w:sz w:val="24"/>
        </w:rPr>
        <w:t>γ辐射场中心</w:t>
      </w:r>
      <w:r>
        <w:rPr>
          <w:rFonts w:ascii="宋体" w:hAnsi="宋体" w:hint="eastAsia"/>
          <w:sz w:val="24"/>
        </w:rPr>
        <w:t>，M为</w:t>
      </w:r>
      <w:r w:rsidRPr="00FC6F16">
        <w:rPr>
          <w:rFonts w:ascii="宋体" w:hAnsi="宋体" w:hint="eastAsia"/>
          <w:bCs/>
          <w:sz w:val="24"/>
        </w:rPr>
        <w:t>探测器</w:t>
      </w:r>
      <w:r>
        <w:rPr>
          <w:rFonts w:ascii="宋体" w:hAnsi="宋体" w:hint="eastAsia"/>
          <w:bCs/>
          <w:sz w:val="24"/>
        </w:rPr>
        <w:t>数量</w:t>
      </w:r>
      <w:r>
        <w:rPr>
          <w:rFonts w:ascii="宋体" w:hAnsi="宋体" w:hint="eastAsia"/>
          <w:sz w:val="24"/>
        </w:rPr>
        <w:t>；第i</w:t>
      </w:r>
      <w:r w:rsidRPr="00FC6F16">
        <w:rPr>
          <w:rFonts w:ascii="宋体" w:hAnsi="宋体" w:hint="eastAsia"/>
          <w:sz w:val="24"/>
        </w:rPr>
        <w:t>探测器</w:t>
      </w:r>
      <w:r>
        <w:rPr>
          <w:rFonts w:ascii="宋体" w:hAnsi="宋体" w:hint="eastAsia"/>
          <w:sz w:val="24"/>
        </w:rPr>
        <w:t>的每个</w:t>
      </w:r>
      <w:r w:rsidRPr="00FC6F16">
        <w:rPr>
          <w:rFonts w:ascii="宋体" w:hAnsi="宋体" w:hint="eastAsia"/>
          <w:bCs/>
          <w:sz w:val="24"/>
        </w:rPr>
        <w:t>测点</w:t>
      </w:r>
      <w:r>
        <w:rPr>
          <w:rFonts w:ascii="宋体" w:hAnsi="宋体" w:hint="eastAsia"/>
          <w:sz w:val="24"/>
        </w:rPr>
        <w:t>的</w:t>
      </w:r>
      <w:r w:rsidRPr="00FC6F16">
        <w:rPr>
          <w:rFonts w:ascii="宋体" w:hAnsi="宋体" w:hint="eastAsia"/>
          <w:sz w:val="24"/>
        </w:rPr>
        <w:t>特征谱段</w:t>
      </w:r>
      <w:r>
        <w:rPr>
          <w:rFonts w:ascii="宋体" w:hAnsi="宋体" w:hint="eastAsia"/>
          <w:sz w:val="24"/>
        </w:rPr>
        <w:t>净计数率</w:t>
      </w:r>
      <w:r w:rsidRPr="00FC6F16">
        <w:rPr>
          <w:rFonts w:ascii="宋体" w:hAnsi="宋体" w:hint="eastAsia"/>
          <w:bCs/>
          <w:sz w:val="24"/>
        </w:rPr>
        <w:t>依次相连</w:t>
      </w:r>
      <w:r>
        <w:rPr>
          <w:rFonts w:ascii="宋体" w:hAnsi="宋体" w:hint="eastAsia"/>
          <w:bCs/>
          <w:sz w:val="24"/>
        </w:rPr>
        <w:t>，</w:t>
      </w:r>
      <w:r w:rsidRPr="00FC6F16">
        <w:rPr>
          <w:rFonts w:ascii="宋体" w:hAnsi="宋体" w:hint="eastAsia"/>
          <w:bCs/>
          <w:sz w:val="24"/>
        </w:rPr>
        <w:t>得到的第</w:t>
      </w:r>
      <w:r w:rsidRPr="00FC6F16">
        <w:rPr>
          <w:rFonts w:ascii="宋体" w:hAnsi="宋体" w:hint="eastAsia"/>
          <w:bCs/>
          <w:sz w:val="24"/>
        </w:rPr>
        <w:object w:dxaOrig="132" w:dyaOrig="264" w14:anchorId="3FAE6ED8">
          <v:shape id="_x0000_i1031" type="#_x0000_t75" style="width:6pt;height:12pt" o:ole="">
            <v:imagedata r:id="rId29" o:title=""/>
          </v:shape>
          <o:OLEObject Type="Embed" ProgID="Equation.DSMT4" ShapeID="_x0000_i1031" DrawAspect="Content" ObjectID="_1781872801" r:id="rId30"/>
        </w:object>
      </w:r>
      <w:r w:rsidRPr="00FC6F16">
        <w:rPr>
          <w:rFonts w:ascii="宋体" w:hAnsi="宋体" w:hint="eastAsia"/>
          <w:bCs/>
          <w:sz w:val="24"/>
        </w:rPr>
        <w:t>个探测器的计数曲线为</w:t>
      </w:r>
      <w:r w:rsidRPr="00FC6F16">
        <w:rPr>
          <w:rFonts w:ascii="宋体" w:hAnsi="宋体" w:hint="eastAsia"/>
          <w:bCs/>
          <w:sz w:val="24"/>
        </w:rPr>
        <w:object w:dxaOrig="840" w:dyaOrig="384" w14:anchorId="21DF3474">
          <v:shape id="_x0000_i1032" type="#_x0000_t75" style="width:42pt;height:18pt" o:ole="">
            <v:imagedata r:id="rId31" o:title=""/>
          </v:shape>
          <o:OLEObject Type="Embed" ProgID="Equation.DSMT4" ShapeID="_x0000_i1032" DrawAspect="Content" ObjectID="_1781872802" r:id="rId32"/>
        </w:object>
      </w:r>
      <w:r>
        <w:rPr>
          <w:rFonts w:ascii="宋体" w:hAnsi="宋体" w:hint="eastAsia"/>
          <w:bCs/>
          <w:sz w:val="24"/>
        </w:rPr>
        <w:t>。</w:t>
      </w:r>
    </w:p>
    <w:p w14:paraId="2A0DBB91" w14:textId="496B5157" w:rsidR="00FC2654" w:rsidRPr="00FC6F16" w:rsidRDefault="00FC2654" w:rsidP="00FC2654">
      <w:pPr>
        <w:rPr>
          <w:rFonts w:ascii="宋体" w:hAnsi="宋体"/>
          <w:sz w:val="24"/>
        </w:rPr>
      </w:pPr>
      <w:r>
        <w:rPr>
          <w:rFonts w:ascii="宋体" w:hAnsi="宋体" w:hint="eastAsia"/>
          <w:bCs/>
          <w:sz w:val="24"/>
        </w:rPr>
        <w:t>4.根据权利要求1所述的</w:t>
      </w:r>
      <w:r w:rsidRPr="00FC6F16">
        <w:rPr>
          <w:rFonts w:ascii="宋体" w:hAnsi="宋体" w:hint="eastAsia"/>
          <w:bCs/>
          <w:sz w:val="24"/>
        </w:rPr>
        <w:t>基于γ辐射场数值矩阵分解的铀矿石品位分选方法</w:t>
      </w:r>
      <w:r>
        <w:rPr>
          <w:rFonts w:ascii="宋体" w:hAnsi="宋体" w:hint="eastAsia"/>
          <w:bCs/>
          <w:sz w:val="24"/>
        </w:rPr>
        <w:t>，其特征在于，</w:t>
      </w:r>
      <w:r w:rsidRPr="005045A9">
        <w:rPr>
          <w:rFonts w:ascii="宋体" w:hAnsi="宋体" w:hint="eastAsia"/>
          <w:bCs/>
          <w:sz w:val="24"/>
        </w:rPr>
        <w:t>将所有的计数率曲线按探测器顺序进行整理，合并得到γ辐射场场强分布数值矩阵。</w:t>
      </w:r>
    </w:p>
    <w:p w14:paraId="6BE172BA" w14:textId="428E1B13" w:rsidR="00FC2654" w:rsidRPr="00115764" w:rsidRDefault="00FC2654" w:rsidP="00FC2654">
      <w:pPr>
        <w:rPr>
          <w:rFonts w:ascii="宋体" w:hAnsi="宋体"/>
          <w:sz w:val="24"/>
        </w:rPr>
      </w:pPr>
      <w:r>
        <w:rPr>
          <w:rFonts w:ascii="宋体" w:hAnsi="宋体" w:hint="eastAsia"/>
          <w:bCs/>
          <w:sz w:val="24"/>
        </w:rPr>
        <w:t>5.根据权利要求3所述的</w:t>
      </w:r>
      <w:r w:rsidRPr="00FC6F16">
        <w:rPr>
          <w:rFonts w:ascii="宋体" w:hAnsi="宋体" w:hint="eastAsia"/>
          <w:bCs/>
          <w:sz w:val="24"/>
        </w:rPr>
        <w:t>基于γ辐射场数值矩阵分解的铀矿石品位分选方法</w:t>
      </w:r>
      <w:r>
        <w:rPr>
          <w:rFonts w:ascii="宋体" w:hAnsi="宋体" w:hint="eastAsia"/>
          <w:bCs/>
          <w:sz w:val="24"/>
        </w:rPr>
        <w:t>，其特征在于，</w:t>
      </w:r>
      <w:r w:rsidRPr="00115764">
        <w:rPr>
          <w:rFonts w:ascii="宋体" w:hAnsi="宋体" w:hint="eastAsia"/>
          <w:bCs/>
          <w:sz w:val="24"/>
        </w:rPr>
        <w:t>步骤S4中，按照方程式(1)求得分解系数：</w:t>
      </w:r>
    </w:p>
    <w:p w14:paraId="42FB4D98" w14:textId="77777777" w:rsidR="00FC2654" w:rsidRPr="00115764" w:rsidRDefault="00FC2654" w:rsidP="00FC2654">
      <w:pPr>
        <w:tabs>
          <w:tab w:val="left" w:pos="3276"/>
        </w:tabs>
        <w:spacing w:before="60"/>
        <w:ind w:firstLineChars="200" w:firstLine="480"/>
        <w:jc w:val="left"/>
        <w:textAlignment w:val="center"/>
        <w:rPr>
          <w:rFonts w:ascii="宋体" w:hAnsi="宋体"/>
          <w:bCs/>
          <w:sz w:val="24"/>
        </w:rPr>
      </w:pPr>
      <w:r w:rsidRPr="00115764">
        <w:rPr>
          <w:position w:val="-28"/>
          <w:sz w:val="24"/>
        </w:rPr>
        <w:object w:dxaOrig="2040" w:dyaOrig="660" w14:anchorId="0AEC13C5">
          <v:shape id="_x0000_i1033" type="#_x0000_t75" style="width:101.55pt;height:36pt" o:ole="">
            <v:imagedata r:id="rId33" o:title=""/>
          </v:shape>
          <o:OLEObject Type="Embed" ProgID="Equation.DSMT4" ShapeID="_x0000_i1033" DrawAspect="Content" ObjectID="_1781872803" r:id="rId34"/>
        </w:object>
      </w:r>
      <w:r w:rsidRPr="00115764">
        <w:rPr>
          <w:rFonts w:hint="eastAsia"/>
          <w:position w:val="-28"/>
          <w:sz w:val="24"/>
        </w:rPr>
        <w:t>；</w:t>
      </w:r>
    </w:p>
    <w:p w14:paraId="3DDC9C02" w14:textId="77777777" w:rsidR="00FC2654" w:rsidRPr="00115764" w:rsidRDefault="00FC2654" w:rsidP="00FC2654">
      <w:pPr>
        <w:tabs>
          <w:tab w:val="left" w:pos="3276"/>
        </w:tabs>
        <w:spacing w:before="60"/>
        <w:textAlignment w:val="center"/>
        <w:rPr>
          <w:rFonts w:ascii="宋体" w:hAnsi="宋体"/>
          <w:bCs/>
          <w:sz w:val="24"/>
        </w:rPr>
      </w:pPr>
      <w:r w:rsidRPr="00115764">
        <w:rPr>
          <w:rFonts w:hint="eastAsia"/>
          <w:position w:val="-14"/>
        </w:rPr>
        <w:t>其中，</w:t>
      </w:r>
      <w:r w:rsidRPr="00115764">
        <w:rPr>
          <w:position w:val="-4"/>
        </w:rPr>
        <w:object w:dxaOrig="520" w:dyaOrig="360" w14:anchorId="1DBF26F0">
          <v:shape id="_x0000_i1034" type="#_x0000_t75" style="width:25.85pt;height:18pt" o:ole="">
            <v:imagedata r:id="rId35" o:title=""/>
          </v:shape>
          <o:OLEObject Type="Embed" ProgID="Equation.DSMT4" ShapeID="_x0000_i1034" DrawAspect="Content" ObjectID="_1781872804" r:id="rId36"/>
        </w:object>
      </w:r>
      <w:r w:rsidRPr="00115764">
        <w:rPr>
          <w:rFonts w:hint="eastAsia"/>
        </w:rPr>
        <w:t>表示第</w:t>
      </w:r>
      <w:r w:rsidRPr="00115764">
        <w:rPr>
          <w:rFonts w:hint="eastAsia"/>
        </w:rPr>
        <w:t>i</w:t>
      </w:r>
      <w:r w:rsidRPr="00115764">
        <w:rPr>
          <w:rFonts w:hint="eastAsia"/>
        </w:rPr>
        <w:t>个</w:t>
      </w:r>
      <w:r w:rsidRPr="00115764">
        <w:rPr>
          <w:rFonts w:ascii="宋体" w:hAnsi="宋体" w:hint="eastAsia"/>
          <w:sz w:val="24"/>
        </w:rPr>
        <w:t>探测器</w:t>
      </w:r>
      <w:r w:rsidRPr="00115764">
        <w:rPr>
          <w:rFonts w:hint="eastAsia"/>
        </w:rPr>
        <w:t>第</w:t>
      </w:r>
      <w:r w:rsidRPr="00115764">
        <w:rPr>
          <w:rFonts w:hint="eastAsia"/>
        </w:rPr>
        <w:t>j</w:t>
      </w:r>
      <w:r w:rsidRPr="00115764">
        <w:rPr>
          <w:rFonts w:hint="eastAsia"/>
        </w:rPr>
        <w:t>个</w:t>
      </w:r>
      <w:r w:rsidRPr="00115764">
        <w:rPr>
          <w:rFonts w:ascii="宋体" w:hAnsi="宋体" w:hint="eastAsia"/>
          <w:sz w:val="24"/>
        </w:rPr>
        <w:t>测点的特征谱段的</w:t>
      </w:r>
      <w:r w:rsidRPr="00115764">
        <w:rPr>
          <w:rFonts w:ascii="宋体" w:hAnsi="宋体" w:hint="eastAsia"/>
          <w:bCs/>
          <w:sz w:val="24"/>
        </w:rPr>
        <w:t>分解系数</w:t>
      </w:r>
      <w:r w:rsidRPr="00115764">
        <w:rPr>
          <w:rFonts w:hint="eastAsia"/>
        </w:rPr>
        <w:t>，</w:t>
      </w:r>
      <w:r w:rsidRPr="00115764">
        <w:rPr>
          <w:rFonts w:ascii="宋体" w:hAnsi="宋体" w:hint="eastAsia"/>
          <w:bCs/>
          <w:sz w:val="24"/>
        </w:rPr>
        <w:object w:dxaOrig="732" w:dyaOrig="360" w14:anchorId="49458BC5">
          <v:shape id="_x0000_i1035" type="#_x0000_t75" style="width:36pt;height:18pt" o:ole="">
            <v:imagedata r:id="rId37" o:title=""/>
          </v:shape>
          <o:OLEObject Type="Embed" ProgID="Equation.DSMT4" ShapeID="_x0000_i1035" DrawAspect="Content" ObjectID="_1781872805" r:id="rId38"/>
        </w:object>
      </w:r>
      <w:r w:rsidRPr="00115764">
        <w:rPr>
          <w:rFonts w:hint="eastAsia"/>
        </w:rPr>
        <w:t>表示</w:t>
      </w:r>
      <w:r w:rsidRPr="00115764">
        <w:rPr>
          <w:rFonts w:ascii="宋体" w:hAnsi="宋体" w:hint="eastAsia"/>
          <w:bCs/>
          <w:sz w:val="24"/>
        </w:rPr>
        <w:t>矿石运动到第</w:t>
      </w:r>
      <w:r w:rsidRPr="00115764">
        <w:rPr>
          <w:rFonts w:ascii="宋体" w:hAnsi="宋体" w:hint="eastAsia"/>
          <w:bCs/>
          <w:sz w:val="24"/>
        </w:rPr>
        <w:object w:dxaOrig="132" w:dyaOrig="264" w14:anchorId="0C0FE274">
          <v:shape id="_x0000_i1036" type="#_x0000_t75" style="width:6pt;height:12pt" o:ole="">
            <v:imagedata r:id="rId27" o:title=""/>
          </v:shape>
          <o:OLEObject Type="Embed" ProgID="Equation.DSMT4" ShapeID="_x0000_i1036" DrawAspect="Content" ObjectID="_1781872806" r:id="rId39"/>
        </w:object>
      </w:r>
      <w:r w:rsidRPr="00115764">
        <w:rPr>
          <w:rFonts w:ascii="宋体" w:hAnsi="宋体" w:hint="eastAsia"/>
          <w:bCs/>
          <w:sz w:val="24"/>
        </w:rPr>
        <w:t>个探测器的正上方时的计数率。</w:t>
      </w:r>
    </w:p>
    <w:p w14:paraId="5359BFC2" w14:textId="76A46784" w:rsidR="00FC2654" w:rsidRPr="00115764" w:rsidRDefault="00FC2654" w:rsidP="00FC2654">
      <w:pPr>
        <w:tabs>
          <w:tab w:val="left" w:pos="3276"/>
        </w:tabs>
        <w:spacing w:before="60"/>
        <w:textAlignment w:val="center"/>
        <w:rPr>
          <w:rFonts w:ascii="宋体" w:hAnsi="宋体"/>
          <w:bCs/>
          <w:sz w:val="24"/>
        </w:rPr>
      </w:pPr>
      <w:r>
        <w:rPr>
          <w:rFonts w:ascii="宋体" w:hAnsi="宋体" w:hint="eastAsia"/>
          <w:bCs/>
          <w:sz w:val="24"/>
        </w:rPr>
        <w:t>5.根据权利要求4所述的</w:t>
      </w:r>
      <w:r w:rsidRPr="00FC6F16">
        <w:rPr>
          <w:rFonts w:ascii="宋体" w:hAnsi="宋体" w:hint="eastAsia"/>
          <w:bCs/>
          <w:sz w:val="24"/>
        </w:rPr>
        <w:t>基于γ辐射场数值矩阵分解的铀矿石品位分选方法</w:t>
      </w:r>
      <w:r>
        <w:rPr>
          <w:rFonts w:ascii="宋体" w:hAnsi="宋体" w:hint="eastAsia"/>
          <w:bCs/>
          <w:sz w:val="24"/>
        </w:rPr>
        <w:t>，其特征在于，</w:t>
      </w:r>
      <w:r w:rsidRPr="00115764">
        <w:rPr>
          <w:rFonts w:ascii="宋体" w:hAnsi="宋体" w:hint="eastAsia"/>
          <w:bCs/>
          <w:sz w:val="24"/>
        </w:rPr>
        <w:t>步骤S4中，所述γ辐射场中心场强作为未知数的方程组为：</w:t>
      </w:r>
    </w:p>
    <w:p w14:paraId="351E56CF" w14:textId="77777777" w:rsidR="00FC2654" w:rsidRPr="00115764" w:rsidRDefault="00FC2654" w:rsidP="00FC2654">
      <w:pPr>
        <w:tabs>
          <w:tab w:val="left" w:pos="3276"/>
        </w:tabs>
        <w:spacing w:before="60"/>
        <w:ind w:firstLineChars="200" w:firstLine="480"/>
        <w:jc w:val="left"/>
        <w:textAlignment w:val="center"/>
        <w:rPr>
          <w:rFonts w:ascii="宋体" w:hAnsi="宋体"/>
          <w:bCs/>
          <w:sz w:val="24"/>
        </w:rPr>
      </w:pPr>
      <w:r w:rsidRPr="00115764">
        <w:rPr>
          <w:rFonts w:ascii="宋体" w:hAnsi="宋体" w:hint="eastAsia"/>
          <w:bCs/>
          <w:sz w:val="24"/>
        </w:rPr>
        <w:object w:dxaOrig="4300" w:dyaOrig="1240" w14:anchorId="586F4678">
          <v:shape id="_x0000_i1037" type="#_x0000_t75" style="width:216.9pt;height:60.45pt" o:ole="">
            <v:imagedata r:id="rId40" o:title=""/>
          </v:shape>
          <o:OLEObject Type="Embed" ProgID="Equation.DSMT4" ShapeID="_x0000_i1037" DrawAspect="Content" ObjectID="_1781872807" r:id="rId41"/>
        </w:object>
      </w:r>
      <w:r w:rsidRPr="00115764">
        <w:rPr>
          <w:rFonts w:ascii="宋体" w:hAnsi="宋体" w:hint="eastAsia"/>
          <w:bCs/>
          <w:sz w:val="24"/>
        </w:rPr>
        <w:t>；</w:t>
      </w:r>
    </w:p>
    <w:p w14:paraId="67F51B2A" w14:textId="77777777" w:rsidR="00FC2654" w:rsidRPr="005156F6" w:rsidRDefault="00FC2654" w:rsidP="00FC2654">
      <w:pPr>
        <w:tabs>
          <w:tab w:val="left" w:pos="3276"/>
        </w:tabs>
        <w:spacing w:before="60"/>
        <w:ind w:firstLineChars="200" w:firstLine="480"/>
        <w:textAlignment w:val="center"/>
        <w:rPr>
          <w:rFonts w:ascii="宋体" w:hAnsi="宋体"/>
          <w:bCs/>
          <w:sz w:val="24"/>
        </w:rPr>
      </w:pPr>
      <w:r w:rsidRPr="00115764">
        <w:rPr>
          <w:rFonts w:ascii="宋体" w:hAnsi="宋体" w:hint="eastAsia"/>
          <w:bCs/>
          <w:sz w:val="24"/>
        </w:rPr>
        <w:lastRenderedPageBreak/>
        <w:t>其中，</w:t>
      </w:r>
      <w:r w:rsidRPr="00115764">
        <w:rPr>
          <w:position w:val="-4"/>
        </w:rPr>
        <w:object w:dxaOrig="340" w:dyaOrig="360" w14:anchorId="3FEF4AA0">
          <v:shape id="_x0000_i1038" type="#_x0000_t75" style="width:17.1pt;height:18pt" o:ole="">
            <v:imagedata r:id="rId42" o:title=""/>
          </v:shape>
          <o:OLEObject Type="Embed" ProgID="Equation.DSMT4" ShapeID="_x0000_i1038" DrawAspect="Content" ObjectID="_1781872808" r:id="rId43"/>
        </w:object>
      </w:r>
      <w:r w:rsidRPr="00115764">
        <w:rPr>
          <w:rFonts w:hint="eastAsia"/>
        </w:rPr>
        <w:t>为矿石</w:t>
      </w:r>
      <w:r w:rsidRPr="00115764">
        <w:rPr>
          <w:rFonts w:hint="eastAsia"/>
        </w:rPr>
        <w:t>a</w:t>
      </w:r>
      <w:r w:rsidRPr="00115764">
        <w:rPr>
          <w:rFonts w:hint="eastAsia"/>
        </w:rPr>
        <w:t>的γ辐射场中心场强，</w:t>
      </w:r>
      <w:r w:rsidRPr="00115764">
        <w:rPr>
          <w:position w:val="-4"/>
        </w:rPr>
        <w:object w:dxaOrig="340" w:dyaOrig="360" w14:anchorId="5A0EBE94">
          <v:shape id="_x0000_i1039" type="#_x0000_t75" style="width:17.1pt;height:18pt" o:ole="">
            <v:imagedata r:id="rId44" o:title=""/>
          </v:shape>
          <o:OLEObject Type="Embed" ProgID="Equation.DSMT4" ShapeID="_x0000_i1039" DrawAspect="Content" ObjectID="_1781872809" r:id="rId45"/>
        </w:object>
      </w:r>
      <w:r w:rsidRPr="00115764">
        <w:rPr>
          <w:rFonts w:hint="eastAsia"/>
        </w:rPr>
        <w:t>为矿石</w:t>
      </w:r>
      <w:r w:rsidRPr="00115764">
        <w:rPr>
          <w:rFonts w:hint="eastAsia"/>
        </w:rPr>
        <w:t>b</w:t>
      </w:r>
      <w:r w:rsidRPr="00115764">
        <w:rPr>
          <w:rFonts w:hint="eastAsia"/>
        </w:rPr>
        <w:t>的γ辐射场中心场强，</w:t>
      </w:r>
      <w:r w:rsidRPr="00115764">
        <w:rPr>
          <w:position w:val="-14"/>
        </w:rPr>
        <w:object w:dxaOrig="880" w:dyaOrig="380" w14:anchorId="02B22789">
          <v:shape id="_x0000_i1040" type="#_x0000_t75" style="width:44.3pt;height:18.9pt" o:ole="">
            <v:imagedata r:id="rId46" o:title=""/>
          </v:shape>
          <o:OLEObject Type="Embed" ProgID="Equation.DSMT4" ShapeID="_x0000_i1040" DrawAspect="Content" ObjectID="_1781872810" r:id="rId47"/>
        </w:object>
      </w:r>
      <w:r w:rsidRPr="00115764">
        <w:rPr>
          <w:rFonts w:hint="eastAsia"/>
        </w:rPr>
        <w:t>表示第</w:t>
      </w:r>
      <w:r w:rsidRPr="00115764">
        <w:rPr>
          <w:rFonts w:hint="eastAsia"/>
        </w:rPr>
        <w:t>i</w:t>
      </w:r>
      <w:r w:rsidRPr="00115764">
        <w:rPr>
          <w:rFonts w:hint="eastAsia"/>
        </w:rPr>
        <w:t>个</w:t>
      </w:r>
      <w:r w:rsidRPr="00115764">
        <w:rPr>
          <w:rFonts w:ascii="宋体" w:hAnsi="宋体" w:hint="eastAsia"/>
          <w:sz w:val="24"/>
        </w:rPr>
        <w:t>探测器在</w:t>
      </w:r>
      <w:r w:rsidRPr="00115764">
        <w:rPr>
          <w:rFonts w:hint="eastAsia"/>
        </w:rPr>
        <w:t>第</w:t>
      </w:r>
      <w:r w:rsidRPr="00115764">
        <w:rPr>
          <w:rFonts w:hint="eastAsia"/>
        </w:rPr>
        <w:t>j+1</w:t>
      </w:r>
      <w:r w:rsidRPr="00115764">
        <w:rPr>
          <w:rFonts w:hint="eastAsia"/>
        </w:rPr>
        <w:t>个</w:t>
      </w:r>
      <w:r w:rsidRPr="00115764">
        <w:rPr>
          <w:rFonts w:ascii="宋体" w:hAnsi="宋体" w:hint="eastAsia"/>
          <w:sz w:val="24"/>
        </w:rPr>
        <w:t>测点的特征谱段净计数率，</w:t>
      </w:r>
      <w:r w:rsidRPr="00115764">
        <w:rPr>
          <w:position w:val="-14"/>
        </w:rPr>
        <w:object w:dxaOrig="900" w:dyaOrig="380" w14:anchorId="07A3583D">
          <v:shape id="_x0000_i1041" type="#_x0000_t75" style="width:44.75pt;height:18.9pt" o:ole="">
            <v:imagedata r:id="rId48" o:title=""/>
          </v:shape>
          <o:OLEObject Type="Embed" ProgID="Equation.DSMT4" ShapeID="_x0000_i1041" DrawAspect="Content" ObjectID="_1781872811" r:id="rId49"/>
        </w:object>
      </w:r>
      <w:r w:rsidRPr="00115764">
        <w:rPr>
          <w:rFonts w:hint="eastAsia"/>
        </w:rPr>
        <w:t>表示第</w:t>
      </w:r>
      <w:r w:rsidRPr="00115764">
        <w:rPr>
          <w:rFonts w:hint="eastAsia"/>
        </w:rPr>
        <w:t>i</w:t>
      </w:r>
      <w:r w:rsidRPr="00115764">
        <w:rPr>
          <w:rFonts w:hint="eastAsia"/>
        </w:rPr>
        <w:t>个</w:t>
      </w:r>
      <w:r w:rsidRPr="00115764">
        <w:rPr>
          <w:rFonts w:ascii="宋体" w:hAnsi="宋体" w:hint="eastAsia"/>
          <w:sz w:val="24"/>
        </w:rPr>
        <w:t>探测器在</w:t>
      </w:r>
      <w:r w:rsidRPr="00115764">
        <w:rPr>
          <w:rFonts w:hint="eastAsia"/>
        </w:rPr>
        <w:t>第</w:t>
      </w:r>
      <w:r w:rsidRPr="00115764">
        <w:rPr>
          <w:rFonts w:hint="eastAsia"/>
        </w:rPr>
        <w:t>j+2</w:t>
      </w:r>
      <w:r w:rsidRPr="00115764">
        <w:rPr>
          <w:rFonts w:hint="eastAsia"/>
        </w:rPr>
        <w:t>个</w:t>
      </w:r>
      <w:r w:rsidRPr="00115764">
        <w:rPr>
          <w:rFonts w:ascii="宋体" w:hAnsi="宋体" w:hint="eastAsia"/>
          <w:sz w:val="24"/>
        </w:rPr>
        <w:t>测点的特征谱段净计数率，</w:t>
      </w:r>
      <w:r w:rsidRPr="00115764">
        <w:rPr>
          <w:position w:val="-4"/>
        </w:rPr>
        <w:object w:dxaOrig="660" w:dyaOrig="360" w14:anchorId="207CC8BF">
          <v:shape id="_x0000_i1042" type="#_x0000_t75" style="width:32.3pt;height:18pt" o:ole="">
            <v:imagedata r:id="rId50" o:title=""/>
          </v:shape>
          <o:OLEObject Type="Embed" ProgID="Equation.DSMT4" ShapeID="_x0000_i1042" DrawAspect="Content" ObjectID="_1781872812" r:id="rId51"/>
        </w:object>
      </w:r>
      <w:r w:rsidRPr="00115764">
        <w:rPr>
          <w:rFonts w:hint="eastAsia"/>
        </w:rPr>
        <w:t>表示第</w:t>
      </w:r>
      <w:r w:rsidRPr="00115764">
        <w:rPr>
          <w:rFonts w:hint="eastAsia"/>
        </w:rPr>
        <w:t>i</w:t>
      </w:r>
      <w:r w:rsidRPr="00115764">
        <w:rPr>
          <w:rFonts w:hint="eastAsia"/>
        </w:rPr>
        <w:t>个</w:t>
      </w:r>
      <w:r w:rsidRPr="00115764">
        <w:rPr>
          <w:rFonts w:ascii="宋体" w:hAnsi="宋体" w:hint="eastAsia"/>
          <w:sz w:val="24"/>
        </w:rPr>
        <w:t>探测器</w:t>
      </w:r>
      <w:r w:rsidRPr="00115764">
        <w:rPr>
          <w:rFonts w:hint="eastAsia"/>
        </w:rPr>
        <w:t>第</w:t>
      </w:r>
      <w:r w:rsidRPr="00115764">
        <w:rPr>
          <w:rFonts w:hint="eastAsia"/>
        </w:rPr>
        <w:t>j+1</w:t>
      </w:r>
      <w:r w:rsidRPr="00115764">
        <w:rPr>
          <w:rFonts w:hint="eastAsia"/>
        </w:rPr>
        <w:t>个</w:t>
      </w:r>
      <w:r w:rsidRPr="00115764">
        <w:rPr>
          <w:rFonts w:ascii="宋体" w:hAnsi="宋体" w:hint="eastAsia"/>
          <w:sz w:val="24"/>
        </w:rPr>
        <w:t>测点的特征谱段的</w:t>
      </w:r>
      <w:r w:rsidRPr="00115764">
        <w:rPr>
          <w:rFonts w:ascii="宋体" w:hAnsi="宋体" w:hint="eastAsia"/>
          <w:bCs/>
          <w:sz w:val="24"/>
        </w:rPr>
        <w:t>分解系数</w:t>
      </w:r>
      <w:r w:rsidRPr="00115764">
        <w:rPr>
          <w:rFonts w:hint="eastAsia"/>
        </w:rPr>
        <w:t>，</w:t>
      </w:r>
      <w:r w:rsidRPr="00115764">
        <w:rPr>
          <w:position w:val="-4"/>
        </w:rPr>
        <w:object w:dxaOrig="660" w:dyaOrig="360" w14:anchorId="6E2E14C7">
          <v:shape id="_x0000_i1043" type="#_x0000_t75" style="width:32.3pt;height:18pt" o:ole="">
            <v:imagedata r:id="rId52" o:title=""/>
          </v:shape>
          <o:OLEObject Type="Embed" ProgID="Equation.DSMT4" ShapeID="_x0000_i1043" DrawAspect="Content" ObjectID="_1781872813" r:id="rId53"/>
        </w:object>
      </w:r>
      <w:r w:rsidRPr="00115764">
        <w:rPr>
          <w:rFonts w:hint="eastAsia"/>
        </w:rPr>
        <w:t>表示第</w:t>
      </w:r>
      <w:r w:rsidRPr="00115764">
        <w:rPr>
          <w:rFonts w:hint="eastAsia"/>
        </w:rPr>
        <w:t>i</w:t>
      </w:r>
      <w:r w:rsidRPr="00115764">
        <w:rPr>
          <w:rFonts w:hint="eastAsia"/>
        </w:rPr>
        <w:t>个</w:t>
      </w:r>
      <w:r w:rsidRPr="00115764">
        <w:rPr>
          <w:rFonts w:ascii="宋体" w:hAnsi="宋体" w:hint="eastAsia"/>
          <w:sz w:val="24"/>
        </w:rPr>
        <w:t>探测器</w:t>
      </w:r>
      <w:r w:rsidRPr="00115764">
        <w:rPr>
          <w:rFonts w:hint="eastAsia"/>
        </w:rPr>
        <w:t>第</w:t>
      </w:r>
      <w:r w:rsidRPr="00115764">
        <w:rPr>
          <w:rFonts w:hint="eastAsia"/>
        </w:rPr>
        <w:t>j+2</w:t>
      </w:r>
      <w:r w:rsidRPr="00115764">
        <w:rPr>
          <w:rFonts w:hint="eastAsia"/>
        </w:rPr>
        <w:t>个</w:t>
      </w:r>
      <w:r w:rsidRPr="00115764">
        <w:rPr>
          <w:rFonts w:ascii="宋体" w:hAnsi="宋体" w:hint="eastAsia"/>
          <w:sz w:val="24"/>
        </w:rPr>
        <w:t>测点的特征谱段的</w:t>
      </w:r>
      <w:r w:rsidRPr="00115764">
        <w:rPr>
          <w:rFonts w:ascii="宋体" w:hAnsi="宋体" w:hint="eastAsia"/>
          <w:bCs/>
          <w:sz w:val="24"/>
        </w:rPr>
        <w:t>分解系数</w:t>
      </w:r>
      <w:r w:rsidRPr="00115764">
        <w:rPr>
          <w:rFonts w:hint="eastAsia"/>
        </w:rPr>
        <w:t>。</w:t>
      </w:r>
    </w:p>
    <w:p w14:paraId="790193CB" w14:textId="344A0324" w:rsidR="00FC2654" w:rsidRPr="00FC6F16" w:rsidRDefault="00FC2654" w:rsidP="00FC2654">
      <w:pPr>
        <w:tabs>
          <w:tab w:val="left" w:pos="3276"/>
        </w:tabs>
        <w:spacing w:before="60"/>
        <w:textAlignment w:val="center"/>
        <w:rPr>
          <w:rFonts w:ascii="宋体" w:hAnsi="宋体"/>
          <w:bCs/>
          <w:sz w:val="24"/>
        </w:rPr>
      </w:pPr>
      <w:r>
        <w:rPr>
          <w:rFonts w:ascii="宋体" w:hAnsi="宋体" w:hint="eastAsia"/>
          <w:bCs/>
          <w:sz w:val="24"/>
        </w:rPr>
        <w:t>6．</w:t>
      </w:r>
      <w:r w:rsidRPr="00FC6F16">
        <w:rPr>
          <w:rFonts w:ascii="宋体" w:hAnsi="宋体" w:hint="eastAsia"/>
          <w:sz w:val="24"/>
        </w:rPr>
        <w:t>一种</w:t>
      </w:r>
      <w:r w:rsidRPr="009308F0">
        <w:rPr>
          <w:rFonts w:ascii="宋体" w:hAnsi="宋体" w:hint="eastAsia"/>
          <w:sz w:val="24"/>
        </w:rPr>
        <w:t>基于γ辐射场数值矩阵分解的铀矿石品位分选</w:t>
      </w:r>
      <w:r>
        <w:rPr>
          <w:rFonts w:ascii="宋体" w:hAnsi="宋体" w:hint="eastAsia"/>
          <w:sz w:val="24"/>
        </w:rPr>
        <w:t>装置，其特征在于，包括</w:t>
      </w:r>
      <w:r w:rsidRPr="00FC6F16">
        <w:rPr>
          <w:rFonts w:ascii="宋体" w:hAnsi="宋体" w:hint="eastAsia"/>
          <w:sz w:val="24"/>
        </w:rPr>
        <w:t>计算机</w:t>
      </w:r>
      <w:r>
        <w:rPr>
          <w:rFonts w:ascii="宋体" w:hAnsi="宋体" w:hint="eastAsia"/>
          <w:sz w:val="24"/>
        </w:rPr>
        <w:t>、输送带、传动辊、</w:t>
      </w:r>
      <w:r w:rsidRPr="00FC6F16">
        <w:rPr>
          <w:rFonts w:ascii="宋体" w:hAnsi="宋体" w:hint="eastAsia"/>
          <w:sz w:val="24"/>
        </w:rPr>
        <w:t>阵列探测</w:t>
      </w:r>
      <w:r>
        <w:rPr>
          <w:rFonts w:ascii="宋体" w:hAnsi="宋体" w:hint="eastAsia"/>
          <w:sz w:val="24"/>
        </w:rPr>
        <w:t>系统、</w:t>
      </w:r>
      <w:r w:rsidRPr="00FC6F16">
        <w:rPr>
          <w:rFonts w:ascii="宋体" w:hAnsi="宋体" w:hint="eastAsia"/>
          <w:sz w:val="24"/>
        </w:rPr>
        <w:t>空气压缩机</w:t>
      </w:r>
      <w:r>
        <w:rPr>
          <w:rFonts w:ascii="宋体" w:hAnsi="宋体" w:hint="eastAsia"/>
          <w:sz w:val="24"/>
        </w:rPr>
        <w:t>、</w:t>
      </w:r>
      <w:r w:rsidRPr="00FC6F16">
        <w:rPr>
          <w:rFonts w:ascii="宋体" w:hAnsi="宋体" w:hint="eastAsia"/>
          <w:sz w:val="24"/>
        </w:rPr>
        <w:t>可调式喷气阀、铀矿石收料桶、废石收料桶</w:t>
      </w:r>
      <w:r>
        <w:rPr>
          <w:rFonts w:ascii="宋体" w:hAnsi="宋体" w:hint="eastAsia"/>
          <w:sz w:val="24"/>
        </w:rPr>
        <w:t>；输送带通过两个传动辊支撑，输送带用于输送</w:t>
      </w:r>
      <w:r w:rsidRPr="009308F0">
        <w:rPr>
          <w:rFonts w:ascii="宋体" w:hAnsi="宋体" w:hint="eastAsia"/>
          <w:sz w:val="24"/>
        </w:rPr>
        <w:t>铀矿石</w:t>
      </w:r>
      <w:r>
        <w:rPr>
          <w:rFonts w:ascii="宋体" w:hAnsi="宋体" w:hint="eastAsia"/>
          <w:sz w:val="24"/>
        </w:rPr>
        <w:t>，输送带的末端设置</w:t>
      </w:r>
      <w:r w:rsidRPr="00FC6F16">
        <w:rPr>
          <w:rFonts w:ascii="宋体" w:hAnsi="宋体" w:hint="eastAsia"/>
          <w:sz w:val="24"/>
        </w:rPr>
        <w:t>可调式喷气阀</w:t>
      </w:r>
      <w:r>
        <w:rPr>
          <w:rFonts w:ascii="宋体" w:hAnsi="宋体" w:hint="eastAsia"/>
          <w:sz w:val="24"/>
        </w:rPr>
        <w:t>，并在</w:t>
      </w:r>
      <w:r w:rsidRPr="00FC6F16">
        <w:rPr>
          <w:rFonts w:ascii="宋体" w:hAnsi="宋体" w:hint="eastAsia"/>
          <w:sz w:val="24"/>
        </w:rPr>
        <w:t>铀矿石</w:t>
      </w:r>
      <w:r>
        <w:rPr>
          <w:rFonts w:ascii="宋体" w:hAnsi="宋体" w:hint="eastAsia"/>
          <w:sz w:val="24"/>
        </w:rPr>
        <w:t>下落位置设置用于接料的</w:t>
      </w:r>
      <w:r w:rsidRPr="00FC6F16">
        <w:rPr>
          <w:rFonts w:ascii="宋体" w:hAnsi="宋体" w:hint="eastAsia"/>
          <w:sz w:val="24"/>
        </w:rPr>
        <w:t>铀矿石收料桶</w:t>
      </w:r>
      <w:r>
        <w:rPr>
          <w:rFonts w:ascii="宋体" w:hAnsi="宋体" w:hint="eastAsia"/>
          <w:sz w:val="24"/>
        </w:rPr>
        <w:t>和</w:t>
      </w:r>
      <w:r w:rsidRPr="00FC6F16">
        <w:rPr>
          <w:rFonts w:ascii="宋体" w:hAnsi="宋体" w:hint="eastAsia"/>
          <w:sz w:val="24"/>
        </w:rPr>
        <w:t>废石收料桶</w:t>
      </w:r>
      <w:r>
        <w:rPr>
          <w:rFonts w:ascii="宋体" w:hAnsi="宋体" w:hint="eastAsia"/>
          <w:sz w:val="24"/>
        </w:rPr>
        <w:t>，</w:t>
      </w:r>
      <w:r w:rsidRPr="00FC6F16">
        <w:rPr>
          <w:rFonts w:ascii="宋体" w:hAnsi="宋体" w:hint="eastAsia"/>
          <w:sz w:val="24"/>
        </w:rPr>
        <w:t>可调式喷气阀</w:t>
      </w:r>
      <w:r>
        <w:rPr>
          <w:rFonts w:ascii="宋体" w:hAnsi="宋体" w:hint="eastAsia"/>
          <w:sz w:val="24"/>
        </w:rPr>
        <w:t>连接</w:t>
      </w:r>
      <w:r w:rsidRPr="00FC6F16">
        <w:rPr>
          <w:rFonts w:ascii="宋体" w:hAnsi="宋体" w:hint="eastAsia"/>
          <w:sz w:val="24"/>
        </w:rPr>
        <w:t>空气压缩机</w:t>
      </w:r>
      <w:r>
        <w:rPr>
          <w:rFonts w:ascii="宋体" w:hAnsi="宋体" w:hint="eastAsia"/>
          <w:sz w:val="24"/>
        </w:rPr>
        <w:t>，输送带下方设置</w:t>
      </w:r>
      <w:r w:rsidRPr="00FC6F16">
        <w:rPr>
          <w:rFonts w:ascii="宋体" w:hAnsi="宋体" w:hint="eastAsia"/>
          <w:sz w:val="24"/>
        </w:rPr>
        <w:t>阵列探测</w:t>
      </w:r>
      <w:r>
        <w:rPr>
          <w:rFonts w:ascii="宋体" w:hAnsi="宋体" w:hint="eastAsia"/>
          <w:sz w:val="24"/>
        </w:rPr>
        <w:t>系统，</w:t>
      </w:r>
      <w:r w:rsidRPr="00FC6F16">
        <w:rPr>
          <w:rFonts w:ascii="宋体" w:hAnsi="宋体" w:hint="eastAsia"/>
          <w:sz w:val="24"/>
        </w:rPr>
        <w:t>阵列探测</w:t>
      </w:r>
      <w:r>
        <w:rPr>
          <w:rFonts w:ascii="宋体" w:hAnsi="宋体" w:hint="eastAsia"/>
          <w:sz w:val="24"/>
        </w:rPr>
        <w:t>系统和</w:t>
      </w:r>
      <w:r w:rsidRPr="00FC6F16">
        <w:rPr>
          <w:rFonts w:ascii="宋体" w:hAnsi="宋体" w:hint="eastAsia"/>
          <w:sz w:val="24"/>
        </w:rPr>
        <w:t>空气压缩机</w:t>
      </w:r>
      <w:r>
        <w:rPr>
          <w:rFonts w:ascii="宋体" w:hAnsi="宋体" w:hint="eastAsia"/>
          <w:sz w:val="24"/>
        </w:rPr>
        <w:t>连接</w:t>
      </w:r>
      <w:r w:rsidRPr="00FC6F16">
        <w:rPr>
          <w:rFonts w:ascii="宋体" w:hAnsi="宋体" w:hint="eastAsia"/>
          <w:sz w:val="24"/>
        </w:rPr>
        <w:t>计算机</w:t>
      </w:r>
      <w:r>
        <w:rPr>
          <w:rFonts w:ascii="宋体" w:hAnsi="宋体" w:hint="eastAsia"/>
          <w:sz w:val="24"/>
        </w:rPr>
        <w:t>，</w:t>
      </w:r>
      <w:r w:rsidRPr="00FC6F16">
        <w:rPr>
          <w:rFonts w:ascii="宋体" w:hAnsi="宋体" w:hint="eastAsia"/>
          <w:sz w:val="24"/>
        </w:rPr>
        <w:t>计算机</w:t>
      </w:r>
      <w:r>
        <w:rPr>
          <w:rFonts w:ascii="宋体" w:hAnsi="宋体" w:hint="eastAsia"/>
          <w:sz w:val="24"/>
        </w:rPr>
        <w:t>内置</w:t>
      </w:r>
      <w:r w:rsidRPr="009308F0">
        <w:rPr>
          <w:rFonts w:ascii="宋体" w:hAnsi="宋体" w:hint="eastAsia"/>
          <w:sz w:val="24"/>
        </w:rPr>
        <w:t>铀矿石品位分选</w:t>
      </w:r>
      <w:r>
        <w:rPr>
          <w:rFonts w:ascii="宋体" w:hAnsi="宋体" w:hint="eastAsia"/>
          <w:sz w:val="24"/>
        </w:rPr>
        <w:t>系统，</w:t>
      </w:r>
      <w:r w:rsidRPr="009308F0">
        <w:rPr>
          <w:rFonts w:ascii="宋体" w:hAnsi="宋体" w:hint="eastAsia"/>
          <w:sz w:val="24"/>
        </w:rPr>
        <w:t>铀矿石品位分选</w:t>
      </w:r>
      <w:r>
        <w:rPr>
          <w:rFonts w:ascii="宋体" w:hAnsi="宋体" w:hint="eastAsia"/>
          <w:sz w:val="24"/>
        </w:rPr>
        <w:t>系统包括</w:t>
      </w:r>
      <w:r w:rsidRPr="009308F0">
        <w:rPr>
          <w:rFonts w:ascii="宋体" w:hAnsi="宋体" w:hint="eastAsia"/>
          <w:sz w:val="24"/>
        </w:rPr>
        <w:t>铀矿石品位</w:t>
      </w:r>
      <w:r>
        <w:rPr>
          <w:rFonts w:ascii="宋体" w:hAnsi="宋体" w:hint="eastAsia"/>
          <w:sz w:val="24"/>
        </w:rPr>
        <w:t>计算模块和分选控制模块，</w:t>
      </w:r>
      <w:r w:rsidRPr="009308F0">
        <w:rPr>
          <w:rFonts w:ascii="宋体" w:hAnsi="宋体" w:hint="eastAsia"/>
          <w:sz w:val="24"/>
        </w:rPr>
        <w:t>铀矿石品位</w:t>
      </w:r>
      <w:r>
        <w:rPr>
          <w:rFonts w:ascii="宋体" w:hAnsi="宋体" w:hint="eastAsia"/>
          <w:sz w:val="24"/>
        </w:rPr>
        <w:t>计算模块根据</w:t>
      </w:r>
      <w:r w:rsidRPr="00FC6F16">
        <w:rPr>
          <w:rFonts w:ascii="宋体" w:hAnsi="宋体" w:hint="eastAsia"/>
          <w:sz w:val="24"/>
        </w:rPr>
        <w:t>阵列探测</w:t>
      </w:r>
      <w:r>
        <w:rPr>
          <w:rFonts w:ascii="宋体" w:hAnsi="宋体" w:hint="eastAsia"/>
          <w:sz w:val="24"/>
        </w:rPr>
        <w:t>系统探测的</w:t>
      </w:r>
      <w:r w:rsidRPr="009308F0">
        <w:rPr>
          <w:rFonts w:ascii="宋体" w:hAnsi="宋体" w:hint="eastAsia"/>
          <w:sz w:val="24"/>
        </w:rPr>
        <w:t>γ辐射场</w:t>
      </w:r>
      <w:r>
        <w:rPr>
          <w:rFonts w:ascii="宋体" w:hAnsi="宋体" w:hint="eastAsia"/>
          <w:sz w:val="24"/>
        </w:rPr>
        <w:t>强度计算</w:t>
      </w:r>
      <w:r w:rsidRPr="009308F0">
        <w:rPr>
          <w:rFonts w:ascii="宋体" w:hAnsi="宋体" w:hint="eastAsia"/>
          <w:sz w:val="24"/>
        </w:rPr>
        <w:t>铀矿石品位</w:t>
      </w:r>
      <w:r>
        <w:rPr>
          <w:rFonts w:ascii="宋体" w:hAnsi="宋体" w:hint="eastAsia"/>
          <w:sz w:val="24"/>
        </w:rPr>
        <w:t>，分选控制模块根据所计算的</w:t>
      </w:r>
      <w:r w:rsidRPr="009308F0">
        <w:rPr>
          <w:rFonts w:ascii="宋体" w:hAnsi="宋体" w:hint="eastAsia"/>
          <w:sz w:val="24"/>
        </w:rPr>
        <w:t>铀矿石品位</w:t>
      </w:r>
      <w:r>
        <w:rPr>
          <w:rFonts w:ascii="宋体" w:hAnsi="宋体" w:hint="eastAsia"/>
          <w:sz w:val="24"/>
        </w:rPr>
        <w:t>调节</w:t>
      </w:r>
      <w:r w:rsidRPr="00FC6F16">
        <w:rPr>
          <w:rFonts w:ascii="宋体" w:hAnsi="宋体" w:hint="eastAsia"/>
          <w:sz w:val="24"/>
        </w:rPr>
        <w:t>空气压缩机</w:t>
      </w:r>
      <w:r>
        <w:rPr>
          <w:rFonts w:ascii="宋体" w:hAnsi="宋体" w:hint="eastAsia"/>
          <w:sz w:val="24"/>
        </w:rPr>
        <w:t>的压缩空气压强，并控制</w:t>
      </w:r>
      <w:r w:rsidRPr="00FC6F16">
        <w:rPr>
          <w:rFonts w:ascii="宋体" w:hAnsi="宋体" w:hint="eastAsia"/>
          <w:sz w:val="24"/>
        </w:rPr>
        <w:t>可调式喷气阀</w:t>
      </w:r>
      <w:r>
        <w:rPr>
          <w:rFonts w:ascii="宋体" w:hAnsi="宋体" w:hint="eastAsia"/>
          <w:sz w:val="24"/>
        </w:rPr>
        <w:t>喷射的压缩空气，使符合品位要求的</w:t>
      </w:r>
      <w:r w:rsidRPr="009308F0">
        <w:rPr>
          <w:rFonts w:ascii="宋体" w:hAnsi="宋体" w:hint="eastAsia"/>
          <w:sz w:val="24"/>
        </w:rPr>
        <w:t>铀矿石</w:t>
      </w:r>
      <w:r>
        <w:rPr>
          <w:rFonts w:ascii="宋体" w:hAnsi="宋体" w:hint="eastAsia"/>
          <w:sz w:val="24"/>
        </w:rPr>
        <w:t>落入</w:t>
      </w:r>
      <w:r w:rsidRPr="00FC6F16">
        <w:rPr>
          <w:rFonts w:ascii="宋体" w:hAnsi="宋体" w:hint="eastAsia"/>
          <w:sz w:val="24"/>
        </w:rPr>
        <w:t>铀矿石收料桶7</w:t>
      </w:r>
      <w:r>
        <w:rPr>
          <w:rFonts w:ascii="宋体" w:hAnsi="宋体" w:hint="eastAsia"/>
          <w:sz w:val="24"/>
        </w:rPr>
        <w:t>，不符合品位要求的</w:t>
      </w:r>
      <w:r w:rsidRPr="009308F0">
        <w:rPr>
          <w:rFonts w:ascii="宋体" w:hAnsi="宋体" w:hint="eastAsia"/>
          <w:sz w:val="24"/>
        </w:rPr>
        <w:t>铀矿石</w:t>
      </w:r>
      <w:r>
        <w:rPr>
          <w:rFonts w:ascii="宋体" w:hAnsi="宋体" w:hint="eastAsia"/>
          <w:sz w:val="24"/>
        </w:rPr>
        <w:t>落入</w:t>
      </w:r>
      <w:r w:rsidRPr="00FC6F16">
        <w:rPr>
          <w:rFonts w:ascii="宋体" w:hAnsi="宋体" w:hint="eastAsia"/>
          <w:sz w:val="24"/>
        </w:rPr>
        <w:t>废石收料桶</w:t>
      </w:r>
      <w:r>
        <w:rPr>
          <w:rFonts w:ascii="宋体" w:hAnsi="宋体" w:hint="eastAsia"/>
          <w:sz w:val="24"/>
        </w:rPr>
        <w:t>。</w:t>
      </w:r>
    </w:p>
    <w:p w14:paraId="4C8FD845" w14:textId="454FECDB" w:rsidR="00FC2654" w:rsidRDefault="00FC2654" w:rsidP="00FC2654">
      <w:pPr>
        <w:tabs>
          <w:tab w:val="left" w:pos="3276"/>
        </w:tabs>
        <w:spacing w:before="60"/>
        <w:textAlignment w:val="center"/>
        <w:rPr>
          <w:rFonts w:ascii="宋体" w:hAnsi="宋体"/>
          <w:sz w:val="24"/>
        </w:rPr>
      </w:pPr>
      <w:r>
        <w:rPr>
          <w:rFonts w:ascii="宋体" w:hAnsi="宋体" w:hint="eastAsia"/>
          <w:sz w:val="24"/>
        </w:rPr>
        <w:t>7．根据权利要求6</w:t>
      </w:r>
      <w:r w:rsidRPr="009308F0">
        <w:rPr>
          <w:rFonts w:ascii="宋体" w:hAnsi="宋体" w:hint="eastAsia"/>
          <w:sz w:val="24"/>
        </w:rPr>
        <w:t>基于γ辐射场数值矩阵分解的铀矿石品位分选</w:t>
      </w:r>
      <w:r>
        <w:rPr>
          <w:rFonts w:ascii="宋体" w:hAnsi="宋体" w:hint="eastAsia"/>
          <w:sz w:val="24"/>
        </w:rPr>
        <w:t>装置，其特征在于，</w:t>
      </w:r>
      <w:r>
        <w:rPr>
          <w:rFonts w:ascii="宋体" w:hAnsi="宋体" w:hint="eastAsia"/>
          <w:bCs/>
          <w:sz w:val="24"/>
        </w:rPr>
        <w:t>所述</w:t>
      </w:r>
      <w:r w:rsidRPr="00FC6F16">
        <w:rPr>
          <w:rFonts w:ascii="宋体" w:hAnsi="宋体" w:hint="eastAsia"/>
          <w:sz w:val="24"/>
        </w:rPr>
        <w:t>阵列探测</w:t>
      </w:r>
      <w:r>
        <w:rPr>
          <w:rFonts w:ascii="宋体" w:hAnsi="宋体" w:hint="eastAsia"/>
          <w:sz w:val="24"/>
        </w:rPr>
        <w:t>系统</w:t>
      </w:r>
      <w:r w:rsidRPr="00FC6F16">
        <w:rPr>
          <w:rFonts w:ascii="宋体" w:hAnsi="宋体" w:hint="eastAsia"/>
          <w:sz w:val="24"/>
        </w:rPr>
        <w:t>采用能量范围为[0.4MeV，2.5MeV]的能谱计数率</w:t>
      </w:r>
      <w:r>
        <w:rPr>
          <w:rFonts w:ascii="宋体" w:hAnsi="宋体" w:hint="eastAsia"/>
          <w:sz w:val="24"/>
        </w:rPr>
        <w:t>。</w:t>
      </w:r>
    </w:p>
    <w:p w14:paraId="2A921436" w14:textId="77777777" w:rsidR="00FC2654" w:rsidRDefault="00FC2654" w:rsidP="00FC2654">
      <w:pPr>
        <w:rPr>
          <w:rFonts w:ascii="宋体" w:hAnsi="宋体"/>
          <w:sz w:val="24"/>
        </w:rPr>
      </w:pPr>
      <w:r>
        <w:rPr>
          <w:rFonts w:ascii="宋体" w:hAnsi="宋体" w:hint="eastAsia"/>
          <w:sz w:val="24"/>
        </w:rPr>
        <w:t>8．根据权利要求6</w:t>
      </w:r>
      <w:r w:rsidRPr="009308F0">
        <w:rPr>
          <w:rFonts w:ascii="宋体" w:hAnsi="宋体" w:hint="eastAsia"/>
          <w:sz w:val="24"/>
        </w:rPr>
        <w:t>基于γ辐射场数值矩阵分解的铀矿石品位分选</w:t>
      </w:r>
      <w:r>
        <w:rPr>
          <w:rFonts w:ascii="宋体" w:hAnsi="宋体" w:hint="eastAsia"/>
          <w:sz w:val="24"/>
        </w:rPr>
        <w:t>装置，其特征在于，</w:t>
      </w:r>
      <w:r>
        <w:rPr>
          <w:rFonts w:ascii="宋体" w:hAnsi="宋体" w:hint="eastAsia"/>
          <w:bCs/>
          <w:sz w:val="24"/>
        </w:rPr>
        <w:t>所述</w:t>
      </w:r>
      <w:r>
        <w:rPr>
          <w:rFonts w:ascii="宋体" w:hAnsi="宋体" w:hint="eastAsia"/>
          <w:sz w:val="24"/>
        </w:rPr>
        <w:t>阵列探测系统由阵列排布的多个探测器、</w:t>
      </w:r>
      <w:r w:rsidRPr="0077555B">
        <w:rPr>
          <w:rFonts w:ascii="宋体" w:hAnsi="宋体" w:hint="eastAsia"/>
          <w:sz w:val="24"/>
        </w:rPr>
        <w:t>数字化脉冲多道谱分析仪</w:t>
      </w:r>
      <w:r>
        <w:rPr>
          <w:rFonts w:ascii="宋体" w:hAnsi="宋体" w:hint="eastAsia"/>
          <w:sz w:val="24"/>
        </w:rPr>
        <w:t>和高压供给模块组成。</w:t>
      </w:r>
    </w:p>
    <w:p w14:paraId="5952F2E7" w14:textId="2DADE54F" w:rsidR="00FC2654" w:rsidRDefault="00FC2654" w:rsidP="00FC2654">
      <w:pPr>
        <w:rPr>
          <w:rFonts w:ascii="宋体" w:hAnsi="宋体"/>
          <w:sz w:val="24"/>
        </w:rPr>
      </w:pPr>
      <w:r>
        <w:rPr>
          <w:rFonts w:ascii="宋体" w:hAnsi="宋体" w:hint="eastAsia"/>
          <w:sz w:val="24"/>
        </w:rPr>
        <w:t>9．根据权利要求8</w:t>
      </w:r>
      <w:r w:rsidRPr="009308F0">
        <w:rPr>
          <w:rFonts w:ascii="宋体" w:hAnsi="宋体" w:hint="eastAsia"/>
          <w:sz w:val="24"/>
        </w:rPr>
        <w:t>基于γ辐射场数值矩阵分解的铀矿石品位分选</w:t>
      </w:r>
      <w:r>
        <w:rPr>
          <w:rFonts w:ascii="宋体" w:hAnsi="宋体" w:hint="eastAsia"/>
          <w:sz w:val="24"/>
        </w:rPr>
        <w:t>装置，其特征在于，</w:t>
      </w:r>
      <w:r w:rsidRPr="005156F6">
        <w:rPr>
          <w:rFonts w:ascii="宋体" w:hAnsi="宋体" w:hint="eastAsia"/>
          <w:bCs/>
          <w:sz w:val="24"/>
        </w:rPr>
        <w:t>所示</w:t>
      </w:r>
      <w:r w:rsidRPr="005156F6">
        <w:rPr>
          <w:rFonts w:ascii="宋体" w:hAnsi="宋体" w:hint="eastAsia"/>
          <w:sz w:val="24"/>
        </w:rPr>
        <w:t>数字化脉冲多道谱分析仪包括依次连接的前置放大器、高速模数转换器、</w:t>
      </w:r>
      <w:r w:rsidRPr="005156F6">
        <w:rPr>
          <w:rFonts w:ascii="Arial" w:hAnsi="Arial" w:cs="Arial"/>
          <w:color w:val="333333"/>
          <w:sz w:val="24"/>
          <w:shd w:val="clear" w:color="auto" w:fill="FFFFFF"/>
        </w:rPr>
        <w:t>现场可编程门阵列</w:t>
      </w:r>
      <w:r w:rsidRPr="005156F6">
        <w:rPr>
          <w:rFonts w:ascii="宋体" w:hAnsi="宋体" w:hint="eastAsia"/>
          <w:sz w:val="24"/>
        </w:rPr>
        <w:t>。</w:t>
      </w:r>
    </w:p>
    <w:p w14:paraId="065CB4F3" w14:textId="443EEA5E" w:rsidR="00545D6C" w:rsidRPr="0088656A" w:rsidRDefault="00FC2654" w:rsidP="0088656A">
      <w:pPr>
        <w:rPr>
          <w:rFonts w:ascii="宋体" w:hAnsi="宋体"/>
          <w:sz w:val="24"/>
        </w:rPr>
      </w:pPr>
      <w:r>
        <w:rPr>
          <w:rFonts w:ascii="宋体" w:hAnsi="宋体" w:hint="eastAsia"/>
          <w:sz w:val="24"/>
        </w:rPr>
        <w:t>10．根据权利要求6</w:t>
      </w:r>
      <w:r w:rsidRPr="009308F0">
        <w:rPr>
          <w:rFonts w:ascii="宋体" w:hAnsi="宋体" w:hint="eastAsia"/>
          <w:sz w:val="24"/>
        </w:rPr>
        <w:t>基于γ辐射场数值矩阵分解的铀矿石品位分选</w:t>
      </w:r>
      <w:r>
        <w:rPr>
          <w:rFonts w:ascii="宋体" w:hAnsi="宋体" w:hint="eastAsia"/>
          <w:sz w:val="24"/>
        </w:rPr>
        <w:t>装置，其特征在于，</w:t>
      </w:r>
      <w:r w:rsidR="0088656A">
        <w:rPr>
          <w:rFonts w:ascii="宋体" w:hAnsi="宋体" w:hint="eastAsia"/>
          <w:sz w:val="24"/>
        </w:rPr>
        <w:t>所述</w:t>
      </w:r>
      <w:r w:rsidR="0088656A" w:rsidRPr="009308F0">
        <w:rPr>
          <w:rFonts w:ascii="宋体" w:hAnsi="宋体" w:hint="eastAsia"/>
          <w:sz w:val="24"/>
        </w:rPr>
        <w:t>铀矿石品位</w:t>
      </w:r>
      <w:r w:rsidR="0088656A">
        <w:rPr>
          <w:rFonts w:ascii="宋体" w:hAnsi="宋体" w:hint="eastAsia"/>
          <w:sz w:val="24"/>
        </w:rPr>
        <w:t>计算模块按权利要求1-5任意一项所述的</w:t>
      </w:r>
      <w:r w:rsidR="0088656A" w:rsidRPr="00FC6F16">
        <w:rPr>
          <w:rFonts w:ascii="宋体" w:hAnsi="宋体" w:hint="eastAsia"/>
          <w:bCs/>
          <w:sz w:val="24"/>
        </w:rPr>
        <w:t>基于γ辐射场数值矩阵分解的铀矿石品位分选方法</w:t>
      </w:r>
      <w:r w:rsidR="0088656A">
        <w:rPr>
          <w:rFonts w:ascii="宋体" w:hAnsi="宋体" w:hint="eastAsia"/>
          <w:bCs/>
          <w:sz w:val="24"/>
        </w:rPr>
        <w:t>计算矿石的铀含量。</w:t>
      </w:r>
    </w:p>
    <w:bookmarkEnd w:id="1"/>
    <w:p w14:paraId="065B01E8" w14:textId="59A17274" w:rsidR="00B047AB" w:rsidRPr="00BE653B" w:rsidRDefault="00B047AB" w:rsidP="00B047AB">
      <w:pPr>
        <w:spacing w:before="60" w:line="360" w:lineRule="auto"/>
        <w:rPr>
          <w:rFonts w:ascii="宋体" w:hAnsi="宋体" w:cs="宋体"/>
          <w:sz w:val="24"/>
        </w:rPr>
        <w:sectPr w:rsidR="00B047AB" w:rsidRPr="00BE653B">
          <w:headerReference w:type="default" r:id="rId54"/>
          <w:footerReference w:type="even" r:id="rId55"/>
          <w:footerReference w:type="default" r:id="rId56"/>
          <w:pgSz w:w="11906" w:h="16838"/>
          <w:pgMar w:top="1440" w:right="1800" w:bottom="1440" w:left="1800" w:header="851" w:footer="992" w:gutter="0"/>
          <w:pgNumType w:start="1"/>
          <w:cols w:space="425"/>
          <w:docGrid w:type="lines" w:linePitch="312"/>
        </w:sectPr>
      </w:pPr>
    </w:p>
    <w:p w14:paraId="6C64D55B" w14:textId="2E61537D" w:rsidR="00A9471F" w:rsidRPr="00FC6F16" w:rsidRDefault="00E16668">
      <w:pPr>
        <w:spacing w:before="60"/>
        <w:jc w:val="center"/>
        <w:textAlignment w:val="center"/>
        <w:rPr>
          <w:rFonts w:ascii="宋体" w:hAnsi="宋体" w:cs="宋体"/>
          <w:b/>
          <w:bCs/>
          <w:sz w:val="24"/>
        </w:rPr>
      </w:pPr>
      <w:bookmarkStart w:id="12" w:name="_Hlk151559660"/>
      <w:r w:rsidRPr="00FC6F16">
        <w:rPr>
          <w:rFonts w:ascii="宋体" w:hAnsi="宋体" w:cs="宋体" w:hint="eastAsia"/>
          <w:b/>
          <w:bCs/>
          <w:sz w:val="24"/>
        </w:rPr>
        <w:lastRenderedPageBreak/>
        <w:t>基于γ辐射场</w:t>
      </w:r>
      <w:r w:rsidR="00FE5BD0" w:rsidRPr="00FC6F16">
        <w:rPr>
          <w:rFonts w:ascii="宋体" w:hAnsi="宋体" w:cs="宋体" w:hint="eastAsia"/>
          <w:b/>
          <w:bCs/>
          <w:sz w:val="24"/>
        </w:rPr>
        <w:t>数值矩阵</w:t>
      </w:r>
      <w:r w:rsidRPr="00FC6F16">
        <w:rPr>
          <w:rFonts w:ascii="宋体" w:hAnsi="宋体" w:cs="宋体" w:hint="eastAsia"/>
          <w:b/>
          <w:bCs/>
          <w:sz w:val="24"/>
        </w:rPr>
        <w:t>分解的铀矿石品位分选</w:t>
      </w:r>
      <w:r w:rsidR="00A80A94" w:rsidRPr="00FC6F16">
        <w:rPr>
          <w:rFonts w:ascii="宋体" w:hAnsi="宋体" w:cs="宋体" w:hint="eastAsia"/>
          <w:b/>
          <w:bCs/>
          <w:sz w:val="24"/>
        </w:rPr>
        <w:t>方法</w:t>
      </w:r>
      <w:bookmarkEnd w:id="12"/>
      <w:r w:rsidR="006D0FBA">
        <w:rPr>
          <w:rFonts w:ascii="宋体" w:hAnsi="宋体" w:cs="宋体" w:hint="eastAsia"/>
          <w:b/>
          <w:bCs/>
          <w:sz w:val="24"/>
        </w:rPr>
        <w:t>及装置</w:t>
      </w:r>
    </w:p>
    <w:p w14:paraId="7359E71C" w14:textId="77777777" w:rsidR="00A9471F" w:rsidRPr="00FC6F16" w:rsidRDefault="00A80A94">
      <w:pPr>
        <w:spacing w:before="60"/>
        <w:textAlignment w:val="center"/>
        <w:rPr>
          <w:rFonts w:ascii="宋体" w:hAnsi="宋体"/>
          <w:b/>
          <w:sz w:val="24"/>
        </w:rPr>
      </w:pPr>
      <w:r w:rsidRPr="00FC6F16">
        <w:rPr>
          <w:rFonts w:ascii="宋体" w:hAnsi="宋体"/>
          <w:b/>
          <w:sz w:val="24"/>
        </w:rPr>
        <w:t>技术领域</w:t>
      </w:r>
    </w:p>
    <w:p w14:paraId="5B042278" w14:textId="2C1508E7" w:rsidR="00A9471F" w:rsidRPr="00FC6F16" w:rsidRDefault="00D77ED2" w:rsidP="00FC6F16">
      <w:pPr>
        <w:tabs>
          <w:tab w:val="left" w:pos="3276"/>
        </w:tabs>
        <w:spacing w:before="60"/>
        <w:ind w:firstLineChars="200" w:firstLine="480"/>
        <w:textAlignment w:val="center"/>
        <w:rPr>
          <w:rFonts w:ascii="宋体" w:hAnsi="宋体"/>
          <w:sz w:val="24"/>
        </w:rPr>
      </w:pPr>
      <w:r w:rsidRPr="00FC6F16">
        <w:rPr>
          <w:rFonts w:ascii="宋体" w:hAnsi="宋体" w:hint="eastAsia"/>
          <w:sz w:val="24"/>
        </w:rPr>
        <w:t>本发明</w:t>
      </w:r>
      <w:r w:rsidR="00A80A94" w:rsidRPr="00FC6F16">
        <w:rPr>
          <w:rFonts w:ascii="宋体" w:hAnsi="宋体" w:hint="eastAsia"/>
          <w:sz w:val="24"/>
        </w:rPr>
        <w:t>属于</w:t>
      </w:r>
      <w:r w:rsidR="0027365C" w:rsidRPr="00FC6F16">
        <w:rPr>
          <w:rFonts w:ascii="宋体" w:hAnsi="宋体" w:hint="eastAsia"/>
          <w:sz w:val="24"/>
        </w:rPr>
        <w:t>铀矿元素快速分选技术领域</w:t>
      </w:r>
      <w:r w:rsidRPr="00FC6F16">
        <w:rPr>
          <w:rFonts w:ascii="宋体" w:hAnsi="宋体" w:hint="eastAsia"/>
          <w:sz w:val="24"/>
        </w:rPr>
        <w:t>，特别</w:t>
      </w:r>
      <w:r w:rsidR="00A80A94" w:rsidRPr="00FC6F16">
        <w:rPr>
          <w:rFonts w:ascii="宋体" w:hAnsi="宋体" w:hint="eastAsia"/>
          <w:sz w:val="24"/>
        </w:rPr>
        <w:t>涉及</w:t>
      </w:r>
      <w:r w:rsidR="00A80A94" w:rsidRPr="00FC6F16">
        <w:rPr>
          <w:rFonts w:hint="eastAsia"/>
          <w:sz w:val="24"/>
        </w:rPr>
        <w:t>一种</w:t>
      </w:r>
      <w:r w:rsidR="00E16668" w:rsidRPr="00FC6F16">
        <w:rPr>
          <w:rFonts w:hint="eastAsia"/>
          <w:sz w:val="24"/>
        </w:rPr>
        <w:t>基于γ辐射场</w:t>
      </w:r>
      <w:r w:rsidR="00FE5BD0" w:rsidRPr="00FC6F16">
        <w:rPr>
          <w:rFonts w:hint="eastAsia"/>
          <w:sz w:val="24"/>
        </w:rPr>
        <w:t>数值矩阵</w:t>
      </w:r>
      <w:r w:rsidR="00E16668" w:rsidRPr="00FC6F16">
        <w:rPr>
          <w:rFonts w:hint="eastAsia"/>
          <w:sz w:val="24"/>
        </w:rPr>
        <w:t>分解的铀矿石品位分选</w:t>
      </w:r>
      <w:r w:rsidR="00A80A94" w:rsidRPr="00FC6F16">
        <w:rPr>
          <w:rFonts w:hint="eastAsia"/>
          <w:sz w:val="24"/>
        </w:rPr>
        <w:t>方法</w:t>
      </w:r>
      <w:r w:rsidR="006D0FBA">
        <w:rPr>
          <w:rFonts w:hint="eastAsia"/>
          <w:sz w:val="24"/>
        </w:rPr>
        <w:t>及装置</w:t>
      </w:r>
      <w:r w:rsidR="00E16668" w:rsidRPr="00FC6F16">
        <w:rPr>
          <w:rFonts w:ascii="宋体" w:hAnsi="宋体" w:hint="eastAsia"/>
          <w:sz w:val="24"/>
        </w:rPr>
        <w:t>。</w:t>
      </w:r>
    </w:p>
    <w:p w14:paraId="48AB34D4" w14:textId="77777777" w:rsidR="00A9471F" w:rsidRPr="00FC6F16" w:rsidRDefault="00A80A94" w:rsidP="00BD76A7">
      <w:pPr>
        <w:spacing w:before="60"/>
        <w:textAlignment w:val="center"/>
        <w:rPr>
          <w:rFonts w:ascii="宋体" w:hAnsi="宋体"/>
          <w:b/>
          <w:sz w:val="24"/>
        </w:rPr>
      </w:pPr>
      <w:r w:rsidRPr="00FC6F16">
        <w:rPr>
          <w:rFonts w:ascii="宋体" w:hAnsi="宋体"/>
          <w:b/>
          <w:sz w:val="24"/>
        </w:rPr>
        <w:t>背景技术</w:t>
      </w:r>
    </w:p>
    <w:p w14:paraId="5D3CF729" w14:textId="2DD83964" w:rsidR="001B4BA4" w:rsidRPr="00FC6F16" w:rsidRDefault="0007730F" w:rsidP="00FC6F16">
      <w:pPr>
        <w:tabs>
          <w:tab w:val="left" w:pos="3276"/>
        </w:tabs>
        <w:spacing w:before="60"/>
        <w:ind w:firstLineChars="200" w:firstLine="480"/>
        <w:textAlignment w:val="center"/>
        <w:rPr>
          <w:rFonts w:ascii="宋体" w:hAnsi="宋体"/>
          <w:bCs/>
          <w:sz w:val="24"/>
        </w:rPr>
      </w:pPr>
      <w:r w:rsidRPr="00FC6F16">
        <w:rPr>
          <w:rFonts w:ascii="宋体" w:hAnsi="宋体" w:hint="eastAsia"/>
          <w:bCs/>
          <w:sz w:val="24"/>
        </w:rPr>
        <w:t>铀矿资源具有</w:t>
      </w:r>
      <w:r w:rsidR="00373AEF" w:rsidRPr="00FC6F16">
        <w:rPr>
          <w:rFonts w:ascii="宋体" w:hAnsi="宋体" w:hint="eastAsia"/>
          <w:bCs/>
          <w:sz w:val="24"/>
        </w:rPr>
        <w:t>矿化不均匀，中、低品位矿石占大多数，废石</w:t>
      </w:r>
      <w:r w:rsidR="00A85481" w:rsidRPr="00FC6F16">
        <w:rPr>
          <w:rFonts w:ascii="宋体" w:hAnsi="宋体" w:hint="eastAsia"/>
          <w:bCs/>
          <w:sz w:val="24"/>
        </w:rPr>
        <w:t>含量高的特点，</w:t>
      </w:r>
      <w:r w:rsidR="000F1592" w:rsidRPr="00FC6F16">
        <w:rPr>
          <w:rFonts w:ascii="宋体" w:hAnsi="宋体" w:hint="eastAsia"/>
          <w:bCs/>
          <w:sz w:val="24"/>
        </w:rPr>
        <w:t>采出矿石贫化率上升和原矿品位下降是铀矿开采面临的主要问题。</w:t>
      </w:r>
      <w:r w:rsidR="00A85481" w:rsidRPr="00FC6F16">
        <w:rPr>
          <w:rFonts w:ascii="宋体" w:hAnsi="宋体" w:hint="eastAsia"/>
          <w:bCs/>
          <w:sz w:val="24"/>
        </w:rPr>
        <w:t>采用预先分选的技术</w:t>
      </w:r>
      <w:r w:rsidR="000F1592" w:rsidRPr="00FC6F16">
        <w:rPr>
          <w:rFonts w:ascii="宋体" w:hAnsi="宋体" w:hint="eastAsia"/>
          <w:bCs/>
          <w:sz w:val="24"/>
        </w:rPr>
        <w:t>对原矿</w:t>
      </w:r>
      <w:r w:rsidR="00A85481" w:rsidRPr="00FC6F16">
        <w:rPr>
          <w:rFonts w:ascii="宋体" w:hAnsi="宋体" w:hint="eastAsia"/>
          <w:bCs/>
          <w:sz w:val="24"/>
        </w:rPr>
        <w:t>进行处理，可以简化后续水冶流程以达到</w:t>
      </w:r>
      <w:r w:rsidR="000F1592" w:rsidRPr="00FC6F16">
        <w:rPr>
          <w:rFonts w:ascii="宋体" w:hAnsi="宋体" w:hint="eastAsia"/>
          <w:bCs/>
          <w:sz w:val="24"/>
        </w:rPr>
        <w:t>降低成本和充分利用资源的目的。矿石分选技术利用原矿中矿石与废石在光学性质、电性、磁性、放射性、辐射特性等物理特征上的差异</w:t>
      </w:r>
      <w:r w:rsidR="003B372C" w:rsidRPr="00FC6F16">
        <w:rPr>
          <w:rFonts w:ascii="宋体" w:hAnsi="宋体" w:hint="eastAsia"/>
          <w:bCs/>
          <w:sz w:val="24"/>
        </w:rPr>
        <w:t>来实现分离</w:t>
      </w:r>
      <w:r w:rsidR="000F1592" w:rsidRPr="00FC6F16">
        <w:rPr>
          <w:rFonts w:ascii="宋体" w:hAnsi="宋体" w:hint="eastAsia"/>
          <w:bCs/>
          <w:sz w:val="24"/>
        </w:rPr>
        <w:t>。</w:t>
      </w:r>
      <w:r w:rsidR="003B372C" w:rsidRPr="00FC6F16">
        <w:rPr>
          <w:rFonts w:ascii="宋体" w:hAnsi="宋体" w:hint="eastAsia"/>
          <w:bCs/>
          <w:sz w:val="24"/>
        </w:rPr>
        <w:t>现有的铀矿石分选方法多为放射性分选，但传统的放射性分选方法</w:t>
      </w:r>
      <w:r w:rsidR="007F571D" w:rsidRPr="00FC6F16">
        <w:rPr>
          <w:rFonts w:ascii="宋体" w:hAnsi="宋体" w:hint="eastAsia"/>
          <w:bCs/>
          <w:sz w:val="24"/>
        </w:rPr>
        <w:t>都是针对单</w:t>
      </w:r>
      <w:r w:rsidR="007D460E" w:rsidRPr="00FC6F16">
        <w:rPr>
          <w:rFonts w:ascii="宋体" w:hAnsi="宋体" w:hint="eastAsia"/>
          <w:bCs/>
          <w:sz w:val="24"/>
        </w:rPr>
        <w:t>个</w:t>
      </w:r>
      <w:r w:rsidR="007F571D" w:rsidRPr="00FC6F16">
        <w:rPr>
          <w:rFonts w:ascii="宋体" w:hAnsi="宋体" w:hint="eastAsia"/>
          <w:bCs/>
          <w:sz w:val="24"/>
        </w:rPr>
        <w:t>块</w:t>
      </w:r>
      <w:r w:rsidR="007D460E" w:rsidRPr="00FC6F16">
        <w:rPr>
          <w:rFonts w:ascii="宋体" w:hAnsi="宋体" w:hint="eastAsia"/>
          <w:bCs/>
          <w:sz w:val="24"/>
        </w:rPr>
        <w:t>状</w:t>
      </w:r>
      <w:r w:rsidR="007F571D" w:rsidRPr="00FC6F16">
        <w:rPr>
          <w:rFonts w:ascii="宋体" w:hAnsi="宋体" w:hint="eastAsia"/>
          <w:bCs/>
          <w:sz w:val="24"/>
        </w:rPr>
        <w:t>铀矿石，</w:t>
      </w:r>
      <w:r w:rsidR="00FB4B63" w:rsidRPr="00FC6F16">
        <w:rPr>
          <w:rFonts w:ascii="宋体" w:hAnsi="宋体" w:hint="eastAsia"/>
          <w:bCs/>
          <w:sz w:val="24"/>
        </w:rPr>
        <w:t>并且通过采用提高系统</w:t>
      </w:r>
      <w:r w:rsidR="007D460E" w:rsidRPr="00FC6F16">
        <w:rPr>
          <w:rFonts w:ascii="宋体" w:hAnsi="宋体" w:hint="eastAsia"/>
          <w:bCs/>
          <w:sz w:val="24"/>
        </w:rPr>
        <w:t>屏蔽</w:t>
      </w:r>
      <w:r w:rsidR="00FB4B63" w:rsidRPr="00FC6F16">
        <w:rPr>
          <w:rFonts w:ascii="宋体" w:hAnsi="宋体" w:hint="eastAsia"/>
          <w:bCs/>
          <w:sz w:val="24"/>
        </w:rPr>
        <w:t>辐射能力和增大待分选矿石的间距的方式来避免测量伽马射线强度时不同矿石间的相互影响。</w:t>
      </w:r>
      <w:r w:rsidR="007D460E" w:rsidRPr="00FC6F16">
        <w:rPr>
          <w:rFonts w:ascii="宋体" w:hAnsi="宋体" w:hint="eastAsia"/>
          <w:bCs/>
          <w:sz w:val="24"/>
        </w:rPr>
        <w:t>这一方法存在</w:t>
      </w:r>
      <w:r w:rsidR="00DA221D" w:rsidRPr="00FC6F16">
        <w:rPr>
          <w:rFonts w:ascii="宋体" w:hAnsi="宋体" w:hint="eastAsia"/>
          <w:bCs/>
          <w:sz w:val="24"/>
        </w:rPr>
        <w:t>操作复杂、</w:t>
      </w:r>
      <w:r w:rsidR="007D460E" w:rsidRPr="00FC6F16">
        <w:rPr>
          <w:rFonts w:ascii="宋体" w:hAnsi="宋体" w:hint="eastAsia"/>
          <w:bCs/>
          <w:sz w:val="24"/>
        </w:rPr>
        <w:t>分选速度慢</w:t>
      </w:r>
      <w:r w:rsidR="00DA221D" w:rsidRPr="00FC6F16">
        <w:rPr>
          <w:rFonts w:ascii="宋体" w:hAnsi="宋体" w:hint="eastAsia"/>
          <w:bCs/>
          <w:sz w:val="24"/>
        </w:rPr>
        <w:t>和</w:t>
      </w:r>
      <w:r w:rsidR="007D460E" w:rsidRPr="00FC6F16">
        <w:rPr>
          <w:rFonts w:ascii="宋体" w:hAnsi="宋体" w:hint="eastAsia"/>
          <w:bCs/>
          <w:sz w:val="24"/>
        </w:rPr>
        <w:t>处理量小</w:t>
      </w:r>
      <w:r w:rsidR="00DA221D" w:rsidRPr="00FC6F16">
        <w:rPr>
          <w:rFonts w:ascii="宋体" w:hAnsi="宋体" w:hint="eastAsia"/>
          <w:bCs/>
          <w:sz w:val="24"/>
        </w:rPr>
        <w:t>的不足。</w:t>
      </w:r>
    </w:p>
    <w:p w14:paraId="3ECB23C2" w14:textId="33D82F2B" w:rsidR="00A9471F" w:rsidRPr="00FC6F16" w:rsidRDefault="00A80A94" w:rsidP="00BD76A7">
      <w:pPr>
        <w:spacing w:before="60"/>
        <w:textAlignment w:val="center"/>
        <w:rPr>
          <w:rFonts w:ascii="宋体" w:hAnsi="宋体"/>
          <w:b/>
          <w:sz w:val="24"/>
        </w:rPr>
      </w:pPr>
      <w:r w:rsidRPr="00FC6F16">
        <w:rPr>
          <w:rFonts w:ascii="宋体" w:hAnsi="宋体" w:hint="eastAsia"/>
          <w:b/>
          <w:sz w:val="24"/>
        </w:rPr>
        <w:t>发明</w:t>
      </w:r>
      <w:r w:rsidRPr="00FC6F16">
        <w:rPr>
          <w:rFonts w:ascii="宋体" w:hAnsi="宋体"/>
          <w:b/>
          <w:sz w:val="24"/>
        </w:rPr>
        <w:t>内容</w:t>
      </w:r>
    </w:p>
    <w:p w14:paraId="69537710" w14:textId="5EF4D449" w:rsidR="001D7A6A" w:rsidRPr="00FC6F16" w:rsidRDefault="001D7A6A" w:rsidP="00FC6F16">
      <w:pPr>
        <w:tabs>
          <w:tab w:val="left" w:pos="3276"/>
        </w:tabs>
        <w:spacing w:before="60"/>
        <w:ind w:firstLineChars="200" w:firstLine="480"/>
        <w:textAlignment w:val="center"/>
        <w:rPr>
          <w:rFonts w:ascii="宋体" w:hAnsi="宋体"/>
          <w:bCs/>
          <w:sz w:val="24"/>
        </w:rPr>
      </w:pPr>
      <w:r w:rsidRPr="00FC6F16">
        <w:rPr>
          <w:rFonts w:ascii="宋体" w:hAnsi="宋体" w:hint="eastAsia"/>
          <w:bCs/>
          <w:sz w:val="24"/>
        </w:rPr>
        <w:t>本发明的目的是克服现有技术中存在的不足，提供一种基于γ辐射场</w:t>
      </w:r>
      <w:r w:rsidR="00FE5BD0" w:rsidRPr="00FC6F16">
        <w:rPr>
          <w:rFonts w:ascii="宋体" w:hAnsi="宋体" w:hint="eastAsia"/>
          <w:bCs/>
          <w:sz w:val="24"/>
        </w:rPr>
        <w:t>数值矩阵</w:t>
      </w:r>
      <w:r w:rsidRPr="00FC6F16">
        <w:rPr>
          <w:rFonts w:ascii="宋体" w:hAnsi="宋体" w:hint="eastAsia"/>
          <w:bCs/>
          <w:sz w:val="24"/>
        </w:rPr>
        <w:t>分解的铀矿石品位分选方法</w:t>
      </w:r>
      <w:r w:rsidR="006D0FBA">
        <w:rPr>
          <w:rFonts w:ascii="宋体" w:hAnsi="宋体" w:hint="eastAsia"/>
          <w:bCs/>
          <w:sz w:val="24"/>
        </w:rPr>
        <w:t>及装置</w:t>
      </w:r>
      <w:r w:rsidRPr="00FC6F16">
        <w:rPr>
          <w:rFonts w:ascii="宋体" w:hAnsi="宋体" w:hint="eastAsia"/>
          <w:bCs/>
          <w:sz w:val="24"/>
        </w:rPr>
        <w:t>，</w:t>
      </w:r>
      <w:r w:rsidR="006D0FBA">
        <w:rPr>
          <w:rFonts w:ascii="宋体" w:hAnsi="宋体" w:hint="eastAsia"/>
          <w:bCs/>
          <w:sz w:val="24"/>
        </w:rPr>
        <w:t>该方法</w:t>
      </w:r>
      <w:r w:rsidR="00A6404C" w:rsidRPr="00FC6F16">
        <w:rPr>
          <w:rFonts w:ascii="宋体" w:hAnsi="宋体" w:hint="eastAsia"/>
          <w:bCs/>
          <w:sz w:val="24"/>
        </w:rPr>
        <w:t>采用阵列γ辐射探测器快速测量铀矿石通过探测区域时，铀矿石在不同</w:t>
      </w:r>
      <w:r w:rsidR="00650453" w:rsidRPr="00FC6F16">
        <w:rPr>
          <w:rFonts w:ascii="宋体" w:hAnsi="宋体" w:hint="eastAsia"/>
          <w:bCs/>
          <w:sz w:val="24"/>
        </w:rPr>
        <w:t>位置</w:t>
      </w:r>
      <w:r w:rsidR="00A6404C" w:rsidRPr="00FC6F16">
        <w:rPr>
          <w:rFonts w:ascii="宋体" w:hAnsi="宋体" w:hint="eastAsia"/>
          <w:bCs/>
          <w:sz w:val="24"/>
        </w:rPr>
        <w:t>产生的计数率，解决矿石样品的计数率变化对品位分类引起的预测准确度</w:t>
      </w:r>
      <w:r w:rsidR="000E526D" w:rsidRPr="00FC6F16">
        <w:rPr>
          <w:rFonts w:ascii="宋体" w:hAnsi="宋体" w:hint="eastAsia"/>
          <w:bCs/>
          <w:sz w:val="24"/>
        </w:rPr>
        <w:t>影响大的</w:t>
      </w:r>
      <w:r w:rsidR="00A6404C" w:rsidRPr="00FC6F16">
        <w:rPr>
          <w:rFonts w:ascii="宋体" w:hAnsi="宋体" w:hint="eastAsia"/>
          <w:bCs/>
          <w:sz w:val="24"/>
        </w:rPr>
        <w:t>难题</w:t>
      </w:r>
      <w:r w:rsidR="000E526D" w:rsidRPr="00FC6F16">
        <w:rPr>
          <w:rFonts w:ascii="宋体" w:hAnsi="宋体" w:hint="eastAsia"/>
          <w:bCs/>
          <w:sz w:val="24"/>
        </w:rPr>
        <w:t>，</w:t>
      </w:r>
      <w:r w:rsidR="00273106" w:rsidRPr="00FC6F16">
        <w:rPr>
          <w:rFonts w:ascii="宋体" w:hAnsi="宋体" w:hint="eastAsia"/>
          <w:bCs/>
          <w:sz w:val="24"/>
        </w:rPr>
        <w:t>实现对</w:t>
      </w:r>
      <w:r w:rsidR="00A6404C" w:rsidRPr="00FC6F16">
        <w:rPr>
          <w:rFonts w:ascii="宋体" w:hAnsi="宋体" w:hint="eastAsia"/>
          <w:bCs/>
          <w:sz w:val="24"/>
        </w:rPr>
        <w:t>多个矿石样品</w:t>
      </w:r>
      <w:r w:rsidR="00273106" w:rsidRPr="00FC6F16">
        <w:rPr>
          <w:rFonts w:ascii="宋体" w:hAnsi="宋体" w:hint="eastAsia"/>
          <w:bCs/>
          <w:sz w:val="24"/>
        </w:rPr>
        <w:t>产生的γ辐射场分解，能够快速、有效的将铀矿石样品定量和分类，克服多个矿石样品</w:t>
      </w:r>
      <w:r w:rsidR="00254383" w:rsidRPr="00FC6F16">
        <w:rPr>
          <w:rFonts w:ascii="宋体" w:hAnsi="宋体" w:hint="eastAsia"/>
          <w:bCs/>
          <w:sz w:val="24"/>
        </w:rPr>
        <w:t>同步</w:t>
      </w:r>
      <w:r w:rsidR="00273106" w:rsidRPr="00FC6F16">
        <w:rPr>
          <w:rFonts w:ascii="宋体" w:hAnsi="宋体" w:hint="eastAsia"/>
          <w:bCs/>
          <w:sz w:val="24"/>
        </w:rPr>
        <w:t>测量</w:t>
      </w:r>
      <w:r w:rsidR="00254383" w:rsidRPr="00FC6F16">
        <w:rPr>
          <w:rFonts w:ascii="宋体" w:hAnsi="宋体" w:hint="eastAsia"/>
          <w:bCs/>
          <w:sz w:val="24"/>
        </w:rPr>
        <w:t>时</w:t>
      </w:r>
      <w:r w:rsidR="00273106" w:rsidRPr="00FC6F16">
        <w:rPr>
          <w:rFonts w:ascii="宋体" w:hAnsi="宋体" w:hint="eastAsia"/>
          <w:bCs/>
          <w:sz w:val="24"/>
        </w:rPr>
        <w:t>对分类的影响，提高</w:t>
      </w:r>
      <w:r w:rsidR="00254383" w:rsidRPr="00FC6F16">
        <w:rPr>
          <w:rFonts w:ascii="宋体" w:hAnsi="宋体" w:hint="eastAsia"/>
          <w:bCs/>
          <w:sz w:val="24"/>
        </w:rPr>
        <w:t>分类速度。</w:t>
      </w:r>
    </w:p>
    <w:p w14:paraId="597AC46C" w14:textId="2F4778DA" w:rsidR="005156F6" w:rsidRPr="0088656A" w:rsidRDefault="00841088" w:rsidP="0088656A">
      <w:pPr>
        <w:tabs>
          <w:tab w:val="left" w:pos="3276"/>
        </w:tabs>
        <w:spacing w:before="60"/>
        <w:ind w:firstLineChars="200" w:firstLine="480"/>
        <w:textAlignment w:val="center"/>
        <w:rPr>
          <w:rFonts w:ascii="宋体" w:hAnsi="宋体"/>
          <w:sz w:val="24"/>
        </w:rPr>
      </w:pPr>
      <w:r w:rsidRPr="00FC6F16">
        <w:rPr>
          <w:rFonts w:ascii="宋体" w:hAnsi="宋体" w:cs="宋体" w:hint="eastAsia"/>
          <w:sz w:val="24"/>
        </w:rPr>
        <w:t>本发明</w:t>
      </w:r>
      <w:r w:rsidR="005156F6">
        <w:rPr>
          <w:rFonts w:ascii="宋体" w:hAnsi="宋体" w:cs="宋体" w:hint="eastAsia"/>
          <w:sz w:val="24"/>
        </w:rPr>
        <w:t>通过下述技术方案来实现：</w:t>
      </w:r>
      <w:r w:rsidR="005156F6" w:rsidRPr="00FC6F16">
        <w:rPr>
          <w:rFonts w:ascii="宋体" w:hAnsi="宋体" w:hint="eastAsia"/>
          <w:bCs/>
          <w:sz w:val="24"/>
        </w:rPr>
        <w:t>基于γ辐射场数值矩阵分解的铀矿石品位分选方法</w:t>
      </w:r>
      <w:r w:rsidR="005156F6">
        <w:rPr>
          <w:rFonts w:ascii="宋体" w:hAnsi="宋体" w:hint="eastAsia"/>
          <w:bCs/>
          <w:sz w:val="24"/>
        </w:rPr>
        <w:t>，包括以下步骤：</w:t>
      </w:r>
    </w:p>
    <w:p w14:paraId="55CE4610" w14:textId="14725376" w:rsidR="005156F6" w:rsidRDefault="005156F6" w:rsidP="005156F6">
      <w:pPr>
        <w:ind w:firstLineChars="200" w:firstLine="480"/>
        <w:rPr>
          <w:rFonts w:ascii="宋体" w:hAnsi="宋体"/>
          <w:bCs/>
          <w:sz w:val="24"/>
        </w:rPr>
      </w:pPr>
      <w:r>
        <w:rPr>
          <w:rFonts w:ascii="宋体" w:hAnsi="宋体" w:hint="eastAsia"/>
          <w:sz w:val="24"/>
        </w:rPr>
        <w:t>步骤S1：在矿石输送过程中，利用</w:t>
      </w:r>
      <w:r w:rsidRPr="00FC6F16">
        <w:rPr>
          <w:rFonts w:ascii="宋体" w:hAnsi="宋体" w:hint="eastAsia"/>
          <w:sz w:val="24"/>
        </w:rPr>
        <w:t>阵列探测</w:t>
      </w:r>
      <w:r>
        <w:rPr>
          <w:rFonts w:ascii="宋体" w:hAnsi="宋体" w:hint="eastAsia"/>
          <w:sz w:val="24"/>
        </w:rPr>
        <w:t>系统4得到矿石</w:t>
      </w:r>
      <w:r w:rsidRPr="00FC6F16">
        <w:rPr>
          <w:rFonts w:ascii="宋体" w:hAnsi="宋体" w:hint="eastAsia"/>
          <w:sz w:val="24"/>
        </w:rPr>
        <w:t>伽马</w:t>
      </w:r>
      <w:r>
        <w:rPr>
          <w:rFonts w:ascii="宋体" w:hAnsi="宋体" w:hint="eastAsia"/>
          <w:bCs/>
          <w:sz w:val="24"/>
        </w:rPr>
        <w:t>计数</w:t>
      </w:r>
      <w:ins w:id="13" w:author="Yang Dong" w:date="2024-07-07T15:32:00Z" w16du:dateUtc="2024-07-07T07:32:00Z">
        <w:r w:rsidR="00550D4A">
          <w:rPr>
            <w:rFonts w:ascii="宋体" w:hAnsi="宋体" w:hint="eastAsia"/>
            <w:bCs/>
            <w:sz w:val="24"/>
          </w:rPr>
          <w:t>率</w:t>
        </w:r>
      </w:ins>
      <w:r>
        <w:rPr>
          <w:rFonts w:ascii="宋体" w:hAnsi="宋体" w:hint="eastAsia"/>
          <w:bCs/>
          <w:sz w:val="24"/>
        </w:rPr>
        <w:t>；</w:t>
      </w:r>
    </w:p>
    <w:p w14:paraId="6562C40E" w14:textId="206D15FE" w:rsidR="005156F6" w:rsidRDefault="005156F6" w:rsidP="005156F6">
      <w:pPr>
        <w:ind w:firstLineChars="200" w:firstLine="480"/>
        <w:rPr>
          <w:rFonts w:ascii="宋体" w:hAnsi="宋体"/>
          <w:bCs/>
          <w:sz w:val="24"/>
        </w:rPr>
      </w:pPr>
      <w:r>
        <w:rPr>
          <w:rFonts w:ascii="宋体" w:hAnsi="宋体" w:hint="eastAsia"/>
          <w:bCs/>
          <w:sz w:val="24"/>
        </w:rPr>
        <w:t>步骤S2：将每个</w:t>
      </w:r>
      <w:r w:rsidRPr="00FC6F16">
        <w:rPr>
          <w:rFonts w:ascii="宋体" w:hAnsi="宋体" w:hint="eastAsia"/>
          <w:sz w:val="24"/>
        </w:rPr>
        <w:t>探测器</w:t>
      </w:r>
      <w:r>
        <w:rPr>
          <w:rFonts w:ascii="宋体" w:hAnsi="宋体" w:hint="eastAsia"/>
          <w:sz w:val="24"/>
        </w:rPr>
        <w:t>的矿石</w:t>
      </w:r>
      <w:r w:rsidRPr="00FC6F16">
        <w:rPr>
          <w:rFonts w:ascii="宋体" w:hAnsi="宋体" w:hint="eastAsia"/>
          <w:sz w:val="24"/>
        </w:rPr>
        <w:t>伽马</w:t>
      </w:r>
      <w:r>
        <w:rPr>
          <w:rFonts w:ascii="宋体" w:hAnsi="宋体" w:hint="eastAsia"/>
          <w:bCs/>
          <w:sz w:val="24"/>
        </w:rPr>
        <w:t>计数</w:t>
      </w:r>
      <w:ins w:id="14" w:author="Yang Dong" w:date="2024-07-07T15:33:00Z" w16du:dateUtc="2024-07-07T07:33:00Z">
        <w:r w:rsidR="00550D4A">
          <w:rPr>
            <w:rFonts w:ascii="宋体" w:hAnsi="宋体" w:hint="eastAsia"/>
            <w:bCs/>
            <w:sz w:val="24"/>
          </w:rPr>
          <w:t>率</w:t>
        </w:r>
      </w:ins>
      <w:r>
        <w:rPr>
          <w:rFonts w:ascii="宋体" w:hAnsi="宋体" w:hint="eastAsia"/>
          <w:bCs/>
          <w:sz w:val="24"/>
        </w:rPr>
        <w:t>扣除本底，</w:t>
      </w:r>
      <w:r w:rsidRPr="00FC6F16">
        <w:rPr>
          <w:rFonts w:ascii="宋体" w:hAnsi="宋体" w:hint="eastAsia"/>
          <w:sz w:val="24"/>
        </w:rPr>
        <w:t>得到净计数</w:t>
      </w:r>
      <w:r>
        <w:rPr>
          <w:rFonts w:ascii="宋体" w:hAnsi="宋体" w:hint="eastAsia"/>
          <w:sz w:val="24"/>
        </w:rPr>
        <w:t>率，</w:t>
      </w:r>
      <w:r>
        <w:rPr>
          <w:rFonts w:ascii="宋体" w:hAnsi="宋体" w:hint="eastAsia"/>
          <w:bCs/>
          <w:sz w:val="24"/>
        </w:rPr>
        <w:t>并分别构建计数率曲线；</w:t>
      </w:r>
    </w:p>
    <w:p w14:paraId="19082AAD" w14:textId="77777777" w:rsidR="005156F6" w:rsidRDefault="005156F6" w:rsidP="005156F6">
      <w:pPr>
        <w:ind w:firstLineChars="200" w:firstLine="480"/>
        <w:rPr>
          <w:rFonts w:ascii="宋体" w:hAnsi="宋体"/>
          <w:bCs/>
          <w:sz w:val="24"/>
        </w:rPr>
      </w:pPr>
      <w:r>
        <w:rPr>
          <w:rFonts w:ascii="宋体" w:hAnsi="宋体" w:hint="eastAsia"/>
          <w:bCs/>
          <w:sz w:val="24"/>
        </w:rPr>
        <w:t>步骤S3：根据计数率曲线建立</w:t>
      </w:r>
      <w:r w:rsidRPr="00FC6F16">
        <w:rPr>
          <w:rFonts w:ascii="宋体" w:hAnsi="宋体" w:hint="eastAsia"/>
          <w:bCs/>
          <w:sz w:val="24"/>
        </w:rPr>
        <w:t>γ辐射场</w:t>
      </w:r>
      <w:r>
        <w:rPr>
          <w:rFonts w:ascii="宋体" w:hAnsi="宋体" w:hint="eastAsia"/>
          <w:bCs/>
          <w:sz w:val="24"/>
        </w:rPr>
        <w:t>场强分布数值矩阵；</w:t>
      </w:r>
    </w:p>
    <w:p w14:paraId="6959DD4D" w14:textId="77777777" w:rsidR="005156F6" w:rsidRDefault="005156F6" w:rsidP="005156F6">
      <w:pPr>
        <w:ind w:firstLineChars="200" w:firstLine="480"/>
        <w:rPr>
          <w:rFonts w:ascii="宋体" w:hAnsi="宋体"/>
          <w:bCs/>
          <w:sz w:val="24"/>
        </w:rPr>
      </w:pPr>
      <w:r>
        <w:rPr>
          <w:rFonts w:ascii="宋体" w:hAnsi="宋体" w:hint="eastAsia"/>
          <w:bCs/>
          <w:sz w:val="24"/>
        </w:rPr>
        <w:t>步骤S4：分解</w:t>
      </w:r>
      <w:r w:rsidRPr="00FC6F16">
        <w:rPr>
          <w:rFonts w:ascii="宋体" w:hAnsi="宋体" w:hint="eastAsia"/>
          <w:bCs/>
          <w:sz w:val="24"/>
        </w:rPr>
        <w:t>γ辐射场</w:t>
      </w:r>
      <w:r>
        <w:rPr>
          <w:rFonts w:ascii="宋体" w:hAnsi="宋体" w:hint="eastAsia"/>
          <w:bCs/>
          <w:sz w:val="24"/>
        </w:rPr>
        <w:t>场强分布数值矩阵求得分解系数，根据分解系数</w:t>
      </w:r>
      <w:r w:rsidRPr="00FC6F16">
        <w:rPr>
          <w:rFonts w:ascii="宋体" w:hAnsi="宋体" w:hint="eastAsia"/>
          <w:bCs/>
          <w:sz w:val="24"/>
        </w:rPr>
        <w:t>构建γ辐射场中心场强</w:t>
      </w:r>
      <w:r>
        <w:rPr>
          <w:rFonts w:ascii="宋体" w:hAnsi="宋体" w:hint="eastAsia"/>
          <w:bCs/>
          <w:sz w:val="24"/>
        </w:rPr>
        <w:t>作为未知数的方程组，</w:t>
      </w:r>
      <w:r w:rsidRPr="00FC6F16">
        <w:rPr>
          <w:rFonts w:ascii="宋体" w:hAnsi="宋体" w:hint="eastAsia"/>
          <w:bCs/>
          <w:sz w:val="24"/>
        </w:rPr>
        <w:t>求解</w:t>
      </w:r>
      <w:r w:rsidRPr="00FC6F16">
        <w:rPr>
          <w:rFonts w:ascii="宋体" w:hAnsi="宋体" w:hint="eastAsia"/>
          <w:sz w:val="24"/>
        </w:rPr>
        <w:t>得到</w:t>
      </w:r>
      <w:r w:rsidRPr="007E5CD5">
        <w:rPr>
          <w:rFonts w:ascii="宋体" w:hAnsi="宋体" w:hint="eastAsia"/>
          <w:sz w:val="24"/>
        </w:rPr>
        <w:t>每个γ辐射场中心场强</w:t>
      </w:r>
      <w:r>
        <w:rPr>
          <w:rFonts w:ascii="宋体" w:hAnsi="宋体" w:hint="eastAsia"/>
          <w:bCs/>
          <w:sz w:val="24"/>
        </w:rPr>
        <w:t>；</w:t>
      </w:r>
    </w:p>
    <w:p w14:paraId="378BC47D" w14:textId="7C40A97F" w:rsidR="005156F6" w:rsidRPr="005156F6" w:rsidRDefault="005156F6" w:rsidP="005156F6">
      <w:pPr>
        <w:ind w:firstLineChars="200" w:firstLine="480"/>
        <w:rPr>
          <w:rFonts w:ascii="宋体" w:hAnsi="宋体"/>
          <w:sz w:val="24"/>
        </w:rPr>
      </w:pPr>
      <w:r>
        <w:rPr>
          <w:rFonts w:ascii="宋体" w:hAnsi="宋体" w:hint="eastAsia"/>
          <w:bCs/>
          <w:sz w:val="24"/>
        </w:rPr>
        <w:t>步骤S5：将</w:t>
      </w:r>
      <w:r w:rsidRPr="007E5CD5">
        <w:rPr>
          <w:rFonts w:ascii="宋体" w:hAnsi="宋体" w:hint="eastAsia"/>
          <w:sz w:val="24"/>
        </w:rPr>
        <w:t>γ辐射场中心场强</w:t>
      </w:r>
      <w:r>
        <w:rPr>
          <w:rFonts w:ascii="宋体" w:hAnsi="宋体" w:hint="eastAsia"/>
          <w:sz w:val="24"/>
        </w:rPr>
        <w:t>与标准源比较</w:t>
      </w:r>
      <w:r>
        <w:rPr>
          <w:rFonts w:ascii="宋体" w:hAnsi="宋体" w:hint="eastAsia"/>
          <w:bCs/>
          <w:sz w:val="24"/>
        </w:rPr>
        <w:t>计算每块矿石的铀含量，根据铀含量向</w:t>
      </w:r>
      <w:r w:rsidRPr="002F786A">
        <w:rPr>
          <w:rFonts w:ascii="宋体" w:hAnsi="宋体" w:hint="eastAsia"/>
          <w:bCs/>
          <w:sz w:val="24"/>
        </w:rPr>
        <w:t>可调式喷气阀</w:t>
      </w:r>
      <w:r>
        <w:rPr>
          <w:rFonts w:ascii="宋体" w:hAnsi="宋体" w:hint="eastAsia"/>
          <w:bCs/>
          <w:sz w:val="24"/>
        </w:rPr>
        <w:t>发出指令，所述</w:t>
      </w:r>
      <w:r>
        <w:rPr>
          <w:rFonts w:ascii="宋体" w:hAnsi="宋体" w:hint="eastAsia"/>
          <w:sz w:val="24"/>
        </w:rPr>
        <w:t>标准源是已知</w:t>
      </w:r>
      <w:r>
        <w:rPr>
          <w:rFonts w:ascii="宋体" w:hAnsi="宋体" w:hint="eastAsia"/>
          <w:bCs/>
          <w:sz w:val="24"/>
        </w:rPr>
        <w:t>铀含量的矿石</w:t>
      </w:r>
      <w:r w:rsidRPr="007E5CD5">
        <w:rPr>
          <w:rFonts w:ascii="宋体" w:hAnsi="宋体" w:hint="eastAsia"/>
          <w:sz w:val="24"/>
        </w:rPr>
        <w:t>γ辐射场中心场强</w:t>
      </w:r>
      <w:r>
        <w:rPr>
          <w:rFonts w:ascii="宋体" w:hAnsi="宋体" w:hint="eastAsia"/>
          <w:sz w:val="24"/>
        </w:rPr>
        <w:t>。</w:t>
      </w:r>
    </w:p>
    <w:p w14:paraId="2F2F81A3" w14:textId="4BC8391E" w:rsidR="005156F6" w:rsidRDefault="00B216DB" w:rsidP="005156F6">
      <w:pPr>
        <w:ind w:firstLineChars="200" w:firstLine="480"/>
        <w:rPr>
          <w:rFonts w:ascii="宋体" w:hAnsi="宋体"/>
          <w:sz w:val="24"/>
        </w:rPr>
      </w:pPr>
      <w:r w:rsidRPr="005156F6">
        <w:rPr>
          <w:rFonts w:ascii="宋体" w:hAnsi="宋体" w:hint="eastAsia"/>
          <w:bCs/>
          <w:sz w:val="24"/>
        </w:rPr>
        <w:t>进一步优选，</w:t>
      </w:r>
      <w:del w:id="15" w:author="Yang Dong" w:date="2024-07-07T15:34:00Z" w16du:dateUtc="2024-07-07T07:34:00Z">
        <w:r w:rsidR="005156F6" w:rsidDel="00550D4A">
          <w:rPr>
            <w:rFonts w:ascii="宋体" w:hAnsi="宋体" w:hint="eastAsia"/>
            <w:bCs/>
            <w:sz w:val="24"/>
          </w:rPr>
          <w:delText>步骤S2中，</w:delText>
        </w:r>
        <w:r w:rsidR="005156F6" w:rsidRPr="00FC6F16" w:rsidDel="00550D4A">
          <w:rPr>
            <w:rFonts w:ascii="宋体" w:hAnsi="宋体" w:hint="eastAsia"/>
            <w:sz w:val="24"/>
          </w:rPr>
          <w:delText>对每个探测器</w:delText>
        </w:r>
        <w:r w:rsidR="005156F6" w:rsidDel="00550D4A">
          <w:rPr>
            <w:rFonts w:ascii="宋体" w:hAnsi="宋体" w:hint="eastAsia"/>
            <w:sz w:val="24"/>
          </w:rPr>
          <w:delText>的</w:delText>
        </w:r>
        <w:r w:rsidR="005156F6" w:rsidRPr="00FC6F16" w:rsidDel="00550D4A">
          <w:rPr>
            <w:rFonts w:ascii="宋体" w:hAnsi="宋体" w:hint="eastAsia"/>
            <w:sz w:val="24"/>
          </w:rPr>
          <w:delText>特征谱段进行求和，并减去本底得到净计数</w:delText>
        </w:r>
        <w:r w:rsidDel="00550D4A">
          <w:rPr>
            <w:rFonts w:ascii="宋体" w:hAnsi="宋体" w:hint="eastAsia"/>
            <w:sz w:val="24"/>
          </w:rPr>
          <w:delText>率</w:delText>
        </w:r>
        <w:r w:rsidR="005156F6" w:rsidRPr="00FC6F16" w:rsidDel="00550D4A">
          <w:rPr>
            <w:rFonts w:ascii="宋体" w:hAnsi="宋体" w:hint="eastAsia"/>
            <w:position w:val="-10"/>
            <w:sz w:val="24"/>
          </w:rPr>
          <w:object w:dxaOrig="300" w:dyaOrig="360" w14:anchorId="5DE67ED5">
            <v:shape id="_x0000_i1044" type="#_x0000_t75" style="width:18pt;height:18pt" o:ole="">
              <v:imagedata r:id="rId17" o:title=""/>
            </v:shape>
            <o:OLEObject Type="Embed" ProgID="Equation.DSMT4" ShapeID="_x0000_i1044" DrawAspect="Content" ObjectID="_1781872814" r:id="rId57"/>
          </w:object>
        </w:r>
        <w:r w:rsidR="005156F6" w:rsidDel="00550D4A">
          <w:rPr>
            <w:rFonts w:ascii="宋体" w:hAnsi="宋体" w:hint="eastAsia"/>
            <w:sz w:val="24"/>
          </w:rPr>
          <w:delText>。</w:delText>
        </w:r>
      </w:del>
      <w:bookmarkStart w:id="16" w:name="_Hlk171259292"/>
      <w:ins w:id="17" w:author="Yang Dong" w:date="2024-07-07T15:33:00Z" w16du:dateUtc="2024-07-07T07:33:00Z">
        <w:r w:rsidR="00550D4A" w:rsidRPr="00550D4A">
          <w:rPr>
            <w:rFonts w:ascii="宋体" w:hAnsi="宋体" w:hint="eastAsia"/>
            <w:sz w:val="24"/>
          </w:rPr>
          <w:t>步骤S1中，</w:t>
        </w:r>
      </w:ins>
      <w:ins w:id="18" w:author="Yang Dong" w:date="2024-07-07T15:34:00Z" w16du:dateUtc="2024-07-07T07:34:00Z">
        <w:r w:rsidR="00550D4A">
          <w:rPr>
            <w:rFonts w:ascii="宋体" w:hAnsi="宋体" w:hint="eastAsia"/>
            <w:sz w:val="24"/>
          </w:rPr>
          <w:t>阵列探测</w:t>
        </w:r>
      </w:ins>
      <w:ins w:id="19" w:author="Yang Dong" w:date="2024-07-07T15:33:00Z" w16du:dateUtc="2024-07-07T07:33:00Z">
        <w:r w:rsidR="00550D4A" w:rsidRPr="00550D4A">
          <w:rPr>
            <w:rFonts w:ascii="宋体" w:hAnsi="宋体" w:hint="eastAsia"/>
            <w:sz w:val="24"/>
          </w:rPr>
          <w:t>系统测得的伽马计数率指的是铀矿石伽马射线特征谱段内的计数率</w:t>
        </w:r>
      </w:ins>
      <w:ins w:id="20" w:author="Yang Dong" w:date="2024-07-07T15:34:00Z" w16du:dateUtc="2024-07-07T07:34:00Z">
        <w:r w:rsidR="00550D4A">
          <w:rPr>
            <w:rFonts w:ascii="宋体" w:hAnsi="宋体" w:hint="eastAsia"/>
            <w:sz w:val="24"/>
          </w:rPr>
          <w:t>。</w:t>
        </w:r>
      </w:ins>
      <w:bookmarkEnd w:id="16"/>
    </w:p>
    <w:p w14:paraId="4C8D1BBD" w14:textId="24DA5317" w:rsidR="005156F6" w:rsidRPr="00FC6F16" w:rsidRDefault="00B216DB" w:rsidP="005156F6">
      <w:pPr>
        <w:ind w:firstLineChars="200" w:firstLine="480"/>
        <w:rPr>
          <w:rFonts w:ascii="宋体" w:hAnsi="宋体"/>
          <w:bCs/>
          <w:sz w:val="24"/>
        </w:rPr>
      </w:pPr>
      <w:r w:rsidRPr="005156F6">
        <w:rPr>
          <w:rFonts w:ascii="宋体" w:hAnsi="宋体" w:hint="eastAsia"/>
          <w:bCs/>
          <w:sz w:val="24"/>
        </w:rPr>
        <w:t>进一步优选，</w:t>
      </w:r>
      <w:r w:rsidR="005156F6">
        <w:rPr>
          <w:rFonts w:ascii="宋体" w:hAnsi="宋体" w:hint="eastAsia"/>
          <w:bCs/>
          <w:sz w:val="24"/>
        </w:rPr>
        <w:t>步骤S2中，</w:t>
      </w:r>
      <w:r w:rsidR="005156F6" w:rsidRPr="00FC6F16">
        <w:rPr>
          <w:rFonts w:ascii="宋体" w:hAnsi="宋体" w:hint="eastAsia"/>
          <w:sz w:val="24"/>
        </w:rPr>
        <w:t>设</w:t>
      </w:r>
      <w:r w:rsidR="005156F6" w:rsidRPr="00FC6F16">
        <w:rPr>
          <w:rFonts w:ascii="宋体" w:hAnsi="宋体" w:hint="eastAsia"/>
          <w:bCs/>
          <w:position w:val="-10"/>
          <w:sz w:val="24"/>
        </w:rPr>
        <w:object w:dxaOrig="300" w:dyaOrig="375" w14:anchorId="6E9C9CE6">
          <v:shape id="_x0000_i1045" type="#_x0000_t75" style="width:18pt;height:18pt" o:ole="">
            <v:imagedata r:id="rId19" o:title=""/>
          </v:shape>
          <o:OLEObject Type="Embed" ProgID="Equation.DSMT4" ShapeID="_x0000_i1045" DrawAspect="Content" ObjectID="_1781872815" r:id="rId58"/>
        </w:object>
      </w:r>
      <w:r w:rsidR="005156F6" w:rsidRPr="00FC6F16">
        <w:rPr>
          <w:rFonts w:ascii="宋体" w:hAnsi="宋体" w:hint="eastAsia"/>
          <w:bCs/>
          <w:sz w:val="24"/>
        </w:rPr>
        <w:t>为</w:t>
      </w:r>
      <w:r w:rsidR="005156F6">
        <w:rPr>
          <w:rFonts w:ascii="宋体" w:hAnsi="宋体" w:hint="eastAsia"/>
          <w:sz w:val="24"/>
        </w:rPr>
        <w:t>第</w:t>
      </w:r>
      <w:r w:rsidR="005156F6">
        <w:rPr>
          <w:rFonts w:hint="eastAsia"/>
        </w:rPr>
        <w:t>j</w:t>
      </w:r>
      <w:r w:rsidR="005156F6">
        <w:rPr>
          <w:rFonts w:hint="eastAsia"/>
        </w:rPr>
        <w:t>个</w:t>
      </w:r>
      <w:r w:rsidR="005156F6" w:rsidRPr="00FC6F16">
        <w:rPr>
          <w:rFonts w:ascii="宋体" w:hAnsi="宋体" w:hint="eastAsia"/>
          <w:sz w:val="24"/>
        </w:rPr>
        <w:t>测点</w:t>
      </w:r>
      <w:r w:rsidR="005156F6">
        <w:rPr>
          <w:rFonts w:ascii="宋体" w:hAnsi="宋体" w:hint="eastAsia"/>
          <w:bCs/>
          <w:sz w:val="24"/>
        </w:rPr>
        <w:t>的距离坐标</w:t>
      </w:r>
      <w:r w:rsidR="005156F6" w:rsidRPr="00FC6F16">
        <w:rPr>
          <w:rFonts w:ascii="宋体" w:hAnsi="宋体" w:hint="eastAsia"/>
          <w:bCs/>
          <w:sz w:val="24"/>
        </w:rPr>
        <w:t>为</w:t>
      </w:r>
      <w:r w:rsidR="005156F6" w:rsidRPr="00FC6F16">
        <w:rPr>
          <w:rFonts w:ascii="宋体" w:hAnsi="宋体" w:hint="eastAsia"/>
          <w:sz w:val="24"/>
        </w:rPr>
        <w:t>，其中</w:t>
      </w:r>
      <w:r w:rsidR="005156F6">
        <w:rPr>
          <w:rFonts w:hint="eastAsia"/>
        </w:rPr>
        <w:t>j</w:t>
      </w:r>
      <w:r w:rsidR="005156F6" w:rsidRPr="00FC6F16">
        <w:rPr>
          <w:rFonts w:ascii="宋体" w:hAnsi="宋体" w:hint="eastAsia"/>
          <w:sz w:val="24"/>
        </w:rPr>
        <w:t>为测点序号；</w:t>
      </w:r>
      <w:r w:rsidR="005156F6" w:rsidRPr="00FC6F16">
        <w:rPr>
          <w:rFonts w:ascii="宋体" w:hAnsi="宋体" w:hint="eastAsia"/>
          <w:bCs/>
          <w:sz w:val="24"/>
        </w:rPr>
        <w:t>其中</w:t>
      </w:r>
      <w:r w:rsidR="005156F6">
        <w:rPr>
          <w:rFonts w:ascii="宋体" w:hAnsi="宋体" w:hint="eastAsia"/>
          <w:bCs/>
          <w:sz w:val="24"/>
        </w:rPr>
        <w:t>，</w:t>
      </w:r>
      <w:r w:rsidR="005156F6" w:rsidRPr="007536DE">
        <w:rPr>
          <w:position w:val="-14"/>
        </w:rPr>
        <w:object w:dxaOrig="740" w:dyaOrig="380" w14:anchorId="093C1680">
          <v:shape id="_x0000_i1046" type="#_x0000_t75" style="width:36.9pt;height:18.9pt" o:ole="">
            <v:imagedata r:id="rId21" o:title=""/>
          </v:shape>
          <o:OLEObject Type="Embed" ProgID="Equation.DSMT4" ShapeID="_x0000_i1046" DrawAspect="Content" ObjectID="_1781872816" r:id="rId59"/>
        </w:object>
      </w:r>
      <w:r w:rsidR="005156F6">
        <w:rPr>
          <w:rFonts w:hint="eastAsia"/>
        </w:rPr>
        <w:t>表示第</w:t>
      </w:r>
      <w:r w:rsidR="005156F6">
        <w:rPr>
          <w:rFonts w:hint="eastAsia"/>
        </w:rPr>
        <w:t>i</w:t>
      </w:r>
      <w:r w:rsidR="005156F6">
        <w:rPr>
          <w:rFonts w:hint="eastAsia"/>
        </w:rPr>
        <w:t>个</w:t>
      </w:r>
      <w:r w:rsidR="005156F6" w:rsidRPr="00FC6F16">
        <w:rPr>
          <w:rFonts w:ascii="宋体" w:hAnsi="宋体" w:hint="eastAsia"/>
          <w:sz w:val="24"/>
        </w:rPr>
        <w:t>探测器</w:t>
      </w:r>
      <w:r w:rsidR="005156F6">
        <w:rPr>
          <w:rFonts w:ascii="宋体" w:hAnsi="宋体" w:hint="eastAsia"/>
          <w:sz w:val="24"/>
        </w:rPr>
        <w:t>在</w:t>
      </w:r>
      <w:r w:rsidR="005156F6">
        <w:rPr>
          <w:rFonts w:hint="eastAsia"/>
        </w:rPr>
        <w:t>第</w:t>
      </w:r>
      <w:r w:rsidR="005156F6">
        <w:rPr>
          <w:rFonts w:hint="eastAsia"/>
        </w:rPr>
        <w:t>j</w:t>
      </w:r>
      <w:r w:rsidR="005156F6">
        <w:rPr>
          <w:rFonts w:hint="eastAsia"/>
        </w:rPr>
        <w:t>个</w:t>
      </w:r>
      <w:r w:rsidR="005156F6" w:rsidRPr="00FC6F16">
        <w:rPr>
          <w:rFonts w:ascii="宋体" w:hAnsi="宋体" w:hint="eastAsia"/>
          <w:sz w:val="24"/>
        </w:rPr>
        <w:t>测点</w:t>
      </w:r>
      <w:r w:rsidR="005156F6">
        <w:rPr>
          <w:rFonts w:ascii="宋体" w:hAnsi="宋体" w:hint="eastAsia"/>
          <w:sz w:val="24"/>
        </w:rPr>
        <w:t>的</w:t>
      </w:r>
      <w:r w:rsidR="005156F6" w:rsidRPr="00FC6F16">
        <w:rPr>
          <w:rFonts w:ascii="宋体" w:hAnsi="宋体" w:hint="eastAsia"/>
          <w:sz w:val="24"/>
        </w:rPr>
        <w:t>特征谱段</w:t>
      </w:r>
      <w:r w:rsidR="005156F6">
        <w:rPr>
          <w:rFonts w:ascii="宋体" w:hAnsi="宋体" w:hint="eastAsia"/>
          <w:sz w:val="24"/>
        </w:rPr>
        <w:t>净计数率</w:t>
      </w:r>
      <w:r w:rsidR="005156F6" w:rsidRPr="0003392D">
        <w:rPr>
          <w:rFonts w:ascii="宋体" w:hAnsi="宋体" w:hint="eastAsia"/>
          <w:sz w:val="24"/>
        </w:rPr>
        <w:t>，</w:t>
      </w:r>
      <w:r w:rsidR="005156F6" w:rsidRPr="00153A9A">
        <w:rPr>
          <w:rFonts w:ascii="宋体" w:hAnsi="宋体" w:hint="eastAsia"/>
          <w:bCs/>
          <w:position w:val="-10"/>
          <w:sz w:val="24"/>
        </w:rPr>
        <w:object w:dxaOrig="2840" w:dyaOrig="320" w14:anchorId="6137D20A">
          <v:shape id="_x0000_i1047" type="#_x0000_t75" style="width:138.9pt;height:18pt" o:ole="">
            <v:imagedata r:id="rId23" o:title=""/>
          </v:shape>
          <o:OLEObject Type="Embed" ProgID="Equation.DSMT4" ShapeID="_x0000_i1047" DrawAspect="Content" ObjectID="_1781872817" r:id="rId60"/>
        </w:object>
      </w:r>
      <w:r w:rsidR="005156F6">
        <w:rPr>
          <w:rFonts w:ascii="宋体" w:hAnsi="宋体" w:hint="eastAsia"/>
          <w:sz w:val="24"/>
        </w:rPr>
        <w:t>，K为</w:t>
      </w:r>
      <w:r w:rsidR="005156F6" w:rsidRPr="00FC6F16">
        <w:rPr>
          <w:rFonts w:ascii="宋体" w:hAnsi="宋体" w:hint="eastAsia"/>
          <w:sz w:val="24"/>
        </w:rPr>
        <w:t>测点</w:t>
      </w:r>
      <w:r w:rsidR="005156F6">
        <w:rPr>
          <w:rFonts w:ascii="宋体" w:hAnsi="宋体" w:hint="eastAsia"/>
          <w:sz w:val="24"/>
        </w:rPr>
        <w:t>总数，</w:t>
      </w:r>
      <w:r w:rsidR="005156F6" w:rsidRPr="00393CFF">
        <w:rPr>
          <w:position w:val="-12"/>
        </w:rPr>
        <w:object w:dxaOrig="300" w:dyaOrig="360" w14:anchorId="3581A38C">
          <v:shape id="_x0000_i1048" type="#_x0000_t75" style="width:15.25pt;height:18pt" o:ole="">
            <v:imagedata r:id="rId25" o:title=""/>
          </v:shape>
          <o:OLEObject Type="Embed" ProgID="Equation.DSMT4" ShapeID="_x0000_i1048" DrawAspect="Content" ObjectID="_1781872818" r:id="rId61"/>
        </w:object>
      </w:r>
      <w:r w:rsidR="005156F6">
        <w:rPr>
          <w:rFonts w:ascii="宋体" w:hAnsi="宋体" w:hint="eastAsia"/>
          <w:sz w:val="24"/>
        </w:rPr>
        <w:t>时表示</w:t>
      </w:r>
      <w:r w:rsidR="005156F6" w:rsidRPr="00FC6F16">
        <w:rPr>
          <w:rFonts w:ascii="宋体" w:hAnsi="宋体" w:hint="eastAsia"/>
          <w:bCs/>
          <w:sz w:val="24"/>
        </w:rPr>
        <w:t>矿石运动到第</w:t>
      </w:r>
      <w:r w:rsidR="005156F6" w:rsidRPr="00FC6F16">
        <w:rPr>
          <w:rFonts w:ascii="宋体" w:hAnsi="宋体" w:hint="eastAsia"/>
          <w:bCs/>
          <w:sz w:val="24"/>
        </w:rPr>
        <w:object w:dxaOrig="132" w:dyaOrig="264" w14:anchorId="496C0A80">
          <v:shape id="_x0000_i1049" type="#_x0000_t75" style="width:6pt;height:12pt" o:ole="">
            <v:imagedata r:id="rId27" o:title=""/>
          </v:shape>
          <o:OLEObject Type="Embed" ProgID="Equation.DSMT4" ShapeID="_x0000_i1049" DrawAspect="Content" ObjectID="_1781872819" r:id="rId62"/>
        </w:object>
      </w:r>
      <w:r w:rsidR="005156F6" w:rsidRPr="00FC6F16">
        <w:rPr>
          <w:rFonts w:ascii="宋体" w:hAnsi="宋体" w:hint="eastAsia"/>
          <w:bCs/>
          <w:sz w:val="24"/>
        </w:rPr>
        <w:t>个探测器的正上方</w:t>
      </w:r>
      <w:r w:rsidR="005156F6">
        <w:rPr>
          <w:rFonts w:ascii="宋体" w:hAnsi="宋体" w:hint="eastAsia"/>
          <w:bCs/>
          <w:sz w:val="24"/>
        </w:rPr>
        <w:t>，即</w:t>
      </w:r>
      <w:r w:rsidR="005156F6" w:rsidRPr="00FC6F16">
        <w:rPr>
          <w:rFonts w:ascii="宋体" w:hAnsi="宋体" w:hint="eastAsia"/>
          <w:bCs/>
          <w:sz w:val="24"/>
        </w:rPr>
        <w:t>γ辐射场中心</w:t>
      </w:r>
      <w:r w:rsidR="005156F6">
        <w:rPr>
          <w:rFonts w:ascii="宋体" w:hAnsi="宋体" w:hint="eastAsia"/>
          <w:sz w:val="24"/>
        </w:rPr>
        <w:t>，M为</w:t>
      </w:r>
      <w:r w:rsidR="005156F6" w:rsidRPr="00FC6F16">
        <w:rPr>
          <w:rFonts w:ascii="宋体" w:hAnsi="宋体" w:hint="eastAsia"/>
          <w:bCs/>
          <w:sz w:val="24"/>
        </w:rPr>
        <w:t>探测器</w:t>
      </w:r>
      <w:r w:rsidR="005156F6">
        <w:rPr>
          <w:rFonts w:ascii="宋体" w:hAnsi="宋体" w:hint="eastAsia"/>
          <w:bCs/>
          <w:sz w:val="24"/>
        </w:rPr>
        <w:t>数量</w:t>
      </w:r>
      <w:r w:rsidR="005156F6">
        <w:rPr>
          <w:rFonts w:ascii="宋体" w:hAnsi="宋体" w:hint="eastAsia"/>
          <w:sz w:val="24"/>
        </w:rPr>
        <w:t>；第i</w:t>
      </w:r>
      <w:r w:rsidR="005156F6" w:rsidRPr="00FC6F16">
        <w:rPr>
          <w:rFonts w:ascii="宋体" w:hAnsi="宋体" w:hint="eastAsia"/>
          <w:sz w:val="24"/>
        </w:rPr>
        <w:t>探测器</w:t>
      </w:r>
      <w:r w:rsidR="005156F6">
        <w:rPr>
          <w:rFonts w:ascii="宋体" w:hAnsi="宋体" w:hint="eastAsia"/>
          <w:sz w:val="24"/>
        </w:rPr>
        <w:t>的每个</w:t>
      </w:r>
      <w:r w:rsidR="005156F6" w:rsidRPr="00FC6F16">
        <w:rPr>
          <w:rFonts w:ascii="宋体" w:hAnsi="宋体" w:hint="eastAsia"/>
          <w:bCs/>
          <w:sz w:val="24"/>
        </w:rPr>
        <w:t>测点</w:t>
      </w:r>
      <w:r w:rsidR="005156F6">
        <w:rPr>
          <w:rFonts w:ascii="宋体" w:hAnsi="宋体" w:hint="eastAsia"/>
          <w:sz w:val="24"/>
        </w:rPr>
        <w:t>的</w:t>
      </w:r>
      <w:r w:rsidR="005156F6" w:rsidRPr="00FC6F16">
        <w:rPr>
          <w:rFonts w:ascii="宋体" w:hAnsi="宋体" w:hint="eastAsia"/>
          <w:sz w:val="24"/>
        </w:rPr>
        <w:t>特征谱段</w:t>
      </w:r>
      <w:r w:rsidR="005156F6">
        <w:rPr>
          <w:rFonts w:ascii="宋体" w:hAnsi="宋体" w:hint="eastAsia"/>
          <w:sz w:val="24"/>
        </w:rPr>
        <w:lastRenderedPageBreak/>
        <w:t>净计数率</w:t>
      </w:r>
      <w:r w:rsidR="005156F6" w:rsidRPr="00FC6F16">
        <w:rPr>
          <w:rFonts w:ascii="宋体" w:hAnsi="宋体" w:hint="eastAsia"/>
          <w:bCs/>
          <w:sz w:val="24"/>
        </w:rPr>
        <w:t>依次相连</w:t>
      </w:r>
      <w:r w:rsidR="005156F6">
        <w:rPr>
          <w:rFonts w:ascii="宋体" w:hAnsi="宋体" w:hint="eastAsia"/>
          <w:bCs/>
          <w:sz w:val="24"/>
        </w:rPr>
        <w:t>，</w:t>
      </w:r>
      <w:r w:rsidR="005156F6" w:rsidRPr="00FC6F16">
        <w:rPr>
          <w:rFonts w:ascii="宋体" w:hAnsi="宋体" w:hint="eastAsia"/>
          <w:bCs/>
          <w:sz w:val="24"/>
        </w:rPr>
        <w:t>得到的第</w:t>
      </w:r>
      <w:r w:rsidR="005156F6" w:rsidRPr="00FC6F16">
        <w:rPr>
          <w:rFonts w:ascii="宋体" w:hAnsi="宋体" w:hint="eastAsia"/>
          <w:bCs/>
          <w:sz w:val="24"/>
        </w:rPr>
        <w:object w:dxaOrig="132" w:dyaOrig="264" w14:anchorId="50DBA5C5">
          <v:shape id="_x0000_i1050" type="#_x0000_t75" style="width:6pt;height:12pt" o:ole="">
            <v:imagedata r:id="rId29" o:title=""/>
          </v:shape>
          <o:OLEObject Type="Embed" ProgID="Equation.DSMT4" ShapeID="_x0000_i1050" DrawAspect="Content" ObjectID="_1781872820" r:id="rId63"/>
        </w:object>
      </w:r>
      <w:r w:rsidR="005156F6" w:rsidRPr="00FC6F16">
        <w:rPr>
          <w:rFonts w:ascii="宋体" w:hAnsi="宋体" w:hint="eastAsia"/>
          <w:bCs/>
          <w:sz w:val="24"/>
        </w:rPr>
        <w:t>个探测器的计数曲线为</w:t>
      </w:r>
      <w:r w:rsidR="005156F6" w:rsidRPr="00FC6F16">
        <w:rPr>
          <w:rFonts w:ascii="宋体" w:hAnsi="宋体" w:hint="eastAsia"/>
          <w:bCs/>
          <w:sz w:val="24"/>
        </w:rPr>
        <w:object w:dxaOrig="840" w:dyaOrig="384" w14:anchorId="1573452B">
          <v:shape id="_x0000_i1051" type="#_x0000_t75" style="width:42pt;height:18pt" o:ole="">
            <v:imagedata r:id="rId31" o:title=""/>
          </v:shape>
          <o:OLEObject Type="Embed" ProgID="Equation.DSMT4" ShapeID="_x0000_i1051" DrawAspect="Content" ObjectID="_1781872821" r:id="rId64"/>
        </w:object>
      </w:r>
      <w:r w:rsidR="005156F6">
        <w:rPr>
          <w:rFonts w:ascii="宋体" w:hAnsi="宋体" w:hint="eastAsia"/>
          <w:bCs/>
          <w:sz w:val="24"/>
        </w:rPr>
        <w:t>。</w:t>
      </w:r>
    </w:p>
    <w:p w14:paraId="002E4802" w14:textId="3766FABC" w:rsidR="005156F6" w:rsidRPr="00FC6F16" w:rsidRDefault="00B216DB" w:rsidP="005156F6">
      <w:pPr>
        <w:ind w:firstLineChars="200" w:firstLine="480"/>
        <w:rPr>
          <w:rFonts w:ascii="宋体" w:hAnsi="宋体"/>
          <w:sz w:val="24"/>
        </w:rPr>
      </w:pPr>
      <w:r>
        <w:rPr>
          <w:rFonts w:ascii="宋体" w:hAnsi="宋体" w:hint="eastAsia"/>
          <w:bCs/>
          <w:sz w:val="24"/>
        </w:rPr>
        <w:t>步骤S3中，</w:t>
      </w:r>
      <w:r w:rsidR="005156F6" w:rsidRPr="005045A9">
        <w:rPr>
          <w:rFonts w:ascii="宋体" w:hAnsi="宋体" w:hint="eastAsia"/>
          <w:bCs/>
          <w:sz w:val="24"/>
        </w:rPr>
        <w:t>将所有的计数率曲线按探测器顺序进行整理，合并得到γ辐射场场强分布数值矩阵。</w:t>
      </w:r>
    </w:p>
    <w:p w14:paraId="6212FE2B" w14:textId="251E96F8" w:rsidR="005156F6" w:rsidRPr="00115764" w:rsidRDefault="00B216DB" w:rsidP="00B216DB">
      <w:pPr>
        <w:ind w:firstLineChars="200" w:firstLine="480"/>
        <w:rPr>
          <w:rFonts w:ascii="宋体" w:hAnsi="宋体"/>
          <w:sz w:val="24"/>
        </w:rPr>
      </w:pPr>
      <w:r w:rsidRPr="00115764">
        <w:rPr>
          <w:rFonts w:ascii="宋体" w:hAnsi="宋体" w:hint="eastAsia"/>
          <w:bCs/>
          <w:sz w:val="24"/>
        </w:rPr>
        <w:t>步骤S4中，</w:t>
      </w:r>
      <w:r w:rsidR="005156F6" w:rsidRPr="00115764">
        <w:rPr>
          <w:rFonts w:ascii="宋体" w:hAnsi="宋体" w:hint="eastAsia"/>
          <w:bCs/>
          <w:sz w:val="24"/>
        </w:rPr>
        <w:t>按照方程式(1)求得分解系数：</w:t>
      </w:r>
    </w:p>
    <w:p w14:paraId="0DADA9BB" w14:textId="77777777" w:rsidR="005156F6" w:rsidRPr="00115764" w:rsidRDefault="005156F6" w:rsidP="005156F6">
      <w:pPr>
        <w:tabs>
          <w:tab w:val="left" w:pos="3276"/>
        </w:tabs>
        <w:spacing w:before="60"/>
        <w:ind w:firstLineChars="200" w:firstLine="480"/>
        <w:jc w:val="left"/>
        <w:textAlignment w:val="center"/>
        <w:rPr>
          <w:rFonts w:ascii="宋体" w:hAnsi="宋体"/>
          <w:bCs/>
          <w:sz w:val="24"/>
        </w:rPr>
      </w:pPr>
      <w:r w:rsidRPr="00115764">
        <w:rPr>
          <w:position w:val="-28"/>
          <w:sz w:val="24"/>
        </w:rPr>
        <w:object w:dxaOrig="2040" w:dyaOrig="660" w14:anchorId="02314ADB">
          <v:shape id="_x0000_i1052" type="#_x0000_t75" style="width:101.55pt;height:36pt" o:ole="">
            <v:imagedata r:id="rId33" o:title=""/>
          </v:shape>
          <o:OLEObject Type="Embed" ProgID="Equation.DSMT4" ShapeID="_x0000_i1052" DrawAspect="Content" ObjectID="_1781872822" r:id="rId65"/>
        </w:object>
      </w:r>
      <w:r w:rsidRPr="00115764">
        <w:rPr>
          <w:rFonts w:hint="eastAsia"/>
          <w:position w:val="-28"/>
          <w:sz w:val="24"/>
        </w:rPr>
        <w:t>；</w:t>
      </w:r>
    </w:p>
    <w:p w14:paraId="5A5527A0" w14:textId="0950C4E0" w:rsidR="005156F6" w:rsidRPr="00115764" w:rsidRDefault="005156F6" w:rsidP="005156F6">
      <w:pPr>
        <w:tabs>
          <w:tab w:val="left" w:pos="3276"/>
        </w:tabs>
        <w:spacing w:before="60"/>
        <w:textAlignment w:val="center"/>
        <w:rPr>
          <w:rFonts w:ascii="宋体" w:hAnsi="宋体"/>
          <w:bCs/>
          <w:sz w:val="24"/>
        </w:rPr>
      </w:pPr>
      <w:r w:rsidRPr="00115764">
        <w:rPr>
          <w:rFonts w:hint="eastAsia"/>
          <w:position w:val="-14"/>
        </w:rPr>
        <w:t>其中，</w:t>
      </w:r>
      <w:r w:rsidRPr="00115764">
        <w:rPr>
          <w:position w:val="-4"/>
        </w:rPr>
        <w:object w:dxaOrig="520" w:dyaOrig="360" w14:anchorId="38116AEE">
          <v:shape id="_x0000_i1053" type="#_x0000_t75" style="width:25.85pt;height:18pt" o:ole="">
            <v:imagedata r:id="rId35" o:title=""/>
          </v:shape>
          <o:OLEObject Type="Embed" ProgID="Equation.DSMT4" ShapeID="_x0000_i1053" DrawAspect="Content" ObjectID="_1781872823" r:id="rId66"/>
        </w:object>
      </w:r>
      <w:r w:rsidRPr="00115764">
        <w:rPr>
          <w:rFonts w:hint="eastAsia"/>
        </w:rPr>
        <w:t>表示第</w:t>
      </w:r>
      <w:r w:rsidRPr="00115764">
        <w:rPr>
          <w:rFonts w:hint="eastAsia"/>
        </w:rPr>
        <w:t>i</w:t>
      </w:r>
      <w:r w:rsidRPr="00115764">
        <w:rPr>
          <w:rFonts w:hint="eastAsia"/>
        </w:rPr>
        <w:t>个</w:t>
      </w:r>
      <w:r w:rsidRPr="00115764">
        <w:rPr>
          <w:rFonts w:ascii="宋体" w:hAnsi="宋体" w:hint="eastAsia"/>
          <w:sz w:val="24"/>
        </w:rPr>
        <w:t>探测器</w:t>
      </w:r>
      <w:r w:rsidRPr="00115764">
        <w:rPr>
          <w:rFonts w:hint="eastAsia"/>
        </w:rPr>
        <w:t>第</w:t>
      </w:r>
      <w:r w:rsidRPr="00115764">
        <w:rPr>
          <w:rFonts w:hint="eastAsia"/>
        </w:rPr>
        <w:t>j</w:t>
      </w:r>
      <w:r w:rsidRPr="00115764">
        <w:rPr>
          <w:rFonts w:hint="eastAsia"/>
        </w:rPr>
        <w:t>个</w:t>
      </w:r>
      <w:r w:rsidRPr="00115764">
        <w:rPr>
          <w:rFonts w:ascii="宋体" w:hAnsi="宋体" w:hint="eastAsia"/>
          <w:sz w:val="24"/>
        </w:rPr>
        <w:t>测点的特征谱段的</w:t>
      </w:r>
      <w:r w:rsidRPr="00115764">
        <w:rPr>
          <w:rFonts w:ascii="宋体" w:hAnsi="宋体" w:hint="eastAsia"/>
          <w:bCs/>
          <w:sz w:val="24"/>
        </w:rPr>
        <w:t>分解系数</w:t>
      </w:r>
      <w:r w:rsidRPr="00115764">
        <w:rPr>
          <w:rFonts w:hint="eastAsia"/>
        </w:rPr>
        <w:t>，</w:t>
      </w:r>
      <w:r w:rsidRPr="00115764">
        <w:rPr>
          <w:rFonts w:ascii="宋体" w:hAnsi="宋体" w:hint="eastAsia"/>
          <w:bCs/>
          <w:sz w:val="24"/>
        </w:rPr>
        <w:object w:dxaOrig="732" w:dyaOrig="360" w14:anchorId="0F400F39">
          <v:shape id="_x0000_i1054" type="#_x0000_t75" style="width:36pt;height:18pt" o:ole="">
            <v:imagedata r:id="rId37" o:title=""/>
          </v:shape>
          <o:OLEObject Type="Embed" ProgID="Equation.DSMT4" ShapeID="_x0000_i1054" DrawAspect="Content" ObjectID="_1781872824" r:id="rId67"/>
        </w:object>
      </w:r>
      <w:r w:rsidRPr="00115764">
        <w:rPr>
          <w:rFonts w:hint="eastAsia"/>
        </w:rPr>
        <w:t>表示</w:t>
      </w:r>
      <w:r w:rsidRPr="00115764">
        <w:rPr>
          <w:rFonts w:ascii="宋体" w:hAnsi="宋体" w:hint="eastAsia"/>
          <w:bCs/>
          <w:sz w:val="24"/>
        </w:rPr>
        <w:t>矿石运动到第</w:t>
      </w:r>
      <w:r w:rsidRPr="00115764">
        <w:rPr>
          <w:rFonts w:ascii="宋体" w:hAnsi="宋体" w:hint="eastAsia"/>
          <w:bCs/>
          <w:sz w:val="24"/>
        </w:rPr>
        <w:object w:dxaOrig="132" w:dyaOrig="264" w14:anchorId="2794B142">
          <v:shape id="_x0000_i1055" type="#_x0000_t75" style="width:6pt;height:12pt" o:ole="">
            <v:imagedata r:id="rId27" o:title=""/>
          </v:shape>
          <o:OLEObject Type="Embed" ProgID="Equation.DSMT4" ShapeID="_x0000_i1055" DrawAspect="Content" ObjectID="_1781872825" r:id="rId68"/>
        </w:object>
      </w:r>
      <w:r w:rsidRPr="00115764">
        <w:rPr>
          <w:rFonts w:ascii="宋体" w:hAnsi="宋体" w:hint="eastAsia"/>
          <w:bCs/>
          <w:sz w:val="24"/>
        </w:rPr>
        <w:t>个探测器的正上方时的计数率</w:t>
      </w:r>
      <w:r w:rsidR="00B216DB" w:rsidRPr="00115764">
        <w:rPr>
          <w:rFonts w:ascii="宋体" w:hAnsi="宋体" w:hint="eastAsia"/>
          <w:bCs/>
          <w:sz w:val="24"/>
        </w:rPr>
        <w:t>。</w:t>
      </w:r>
    </w:p>
    <w:p w14:paraId="25EA35E5" w14:textId="0BA7A333" w:rsidR="00A06A3C" w:rsidRPr="00115764" w:rsidRDefault="00A06A3C" w:rsidP="00A06A3C">
      <w:pPr>
        <w:tabs>
          <w:tab w:val="left" w:pos="3276"/>
        </w:tabs>
        <w:spacing w:before="60"/>
        <w:ind w:firstLineChars="200" w:firstLine="480"/>
        <w:textAlignment w:val="center"/>
        <w:rPr>
          <w:rFonts w:ascii="宋体" w:hAnsi="宋体"/>
          <w:bCs/>
          <w:sz w:val="24"/>
        </w:rPr>
      </w:pPr>
      <w:r w:rsidRPr="00115764">
        <w:rPr>
          <w:rFonts w:ascii="宋体" w:hAnsi="宋体" w:hint="eastAsia"/>
          <w:bCs/>
          <w:sz w:val="24"/>
        </w:rPr>
        <w:t>步骤S4中，所述γ辐射场中心场强作为未知数的方程组为：</w:t>
      </w:r>
    </w:p>
    <w:p w14:paraId="252246B8" w14:textId="77777777" w:rsidR="00A06A3C" w:rsidRPr="00115764" w:rsidRDefault="00A06A3C" w:rsidP="00A06A3C">
      <w:pPr>
        <w:tabs>
          <w:tab w:val="left" w:pos="3276"/>
        </w:tabs>
        <w:spacing w:before="60"/>
        <w:ind w:firstLineChars="200" w:firstLine="480"/>
        <w:jc w:val="left"/>
        <w:textAlignment w:val="center"/>
        <w:rPr>
          <w:rFonts w:ascii="宋体" w:hAnsi="宋体"/>
          <w:bCs/>
          <w:sz w:val="24"/>
        </w:rPr>
      </w:pPr>
      <w:r w:rsidRPr="00115764">
        <w:rPr>
          <w:rFonts w:ascii="宋体" w:hAnsi="宋体" w:hint="eastAsia"/>
          <w:bCs/>
          <w:sz w:val="24"/>
        </w:rPr>
        <w:object w:dxaOrig="4300" w:dyaOrig="1240" w14:anchorId="01307283">
          <v:shape id="_x0000_i1056" type="#_x0000_t75" style="width:216.9pt;height:60.45pt" o:ole="">
            <v:imagedata r:id="rId40" o:title=""/>
          </v:shape>
          <o:OLEObject Type="Embed" ProgID="Equation.DSMT4" ShapeID="_x0000_i1056" DrawAspect="Content" ObjectID="_1781872826" r:id="rId69"/>
        </w:object>
      </w:r>
      <w:r w:rsidRPr="00115764">
        <w:rPr>
          <w:rFonts w:ascii="宋体" w:hAnsi="宋体" w:hint="eastAsia"/>
          <w:bCs/>
          <w:sz w:val="24"/>
        </w:rPr>
        <w:t>；</w:t>
      </w:r>
    </w:p>
    <w:p w14:paraId="0662F2AC" w14:textId="392C82DE" w:rsidR="00B216DB" w:rsidRDefault="00A06A3C" w:rsidP="00A06A3C">
      <w:pPr>
        <w:tabs>
          <w:tab w:val="left" w:pos="3276"/>
        </w:tabs>
        <w:spacing w:before="60"/>
        <w:ind w:firstLineChars="200" w:firstLine="480"/>
        <w:textAlignment w:val="center"/>
      </w:pPr>
      <w:r w:rsidRPr="00115764">
        <w:rPr>
          <w:rFonts w:ascii="宋体" w:hAnsi="宋体" w:hint="eastAsia"/>
          <w:bCs/>
          <w:sz w:val="24"/>
        </w:rPr>
        <w:t>其中，</w:t>
      </w:r>
      <w:r w:rsidRPr="00115764">
        <w:rPr>
          <w:position w:val="-4"/>
        </w:rPr>
        <w:object w:dxaOrig="340" w:dyaOrig="360" w14:anchorId="3AA5BDDE">
          <v:shape id="_x0000_i1057" type="#_x0000_t75" style="width:17.1pt;height:18pt" o:ole="">
            <v:imagedata r:id="rId42" o:title=""/>
          </v:shape>
          <o:OLEObject Type="Embed" ProgID="Equation.DSMT4" ShapeID="_x0000_i1057" DrawAspect="Content" ObjectID="_1781872827" r:id="rId70"/>
        </w:object>
      </w:r>
      <w:r w:rsidRPr="00115764">
        <w:rPr>
          <w:rFonts w:hint="eastAsia"/>
        </w:rPr>
        <w:t>为矿石</w:t>
      </w:r>
      <w:r w:rsidRPr="00115764">
        <w:rPr>
          <w:rFonts w:hint="eastAsia"/>
        </w:rPr>
        <w:t>a</w:t>
      </w:r>
      <w:r w:rsidRPr="00115764">
        <w:rPr>
          <w:rFonts w:hint="eastAsia"/>
        </w:rPr>
        <w:t>的γ辐射场中心场强，</w:t>
      </w:r>
      <w:r w:rsidRPr="00115764">
        <w:rPr>
          <w:position w:val="-4"/>
        </w:rPr>
        <w:object w:dxaOrig="340" w:dyaOrig="360" w14:anchorId="0371C2EC">
          <v:shape id="_x0000_i1058" type="#_x0000_t75" style="width:17.1pt;height:18pt" o:ole="">
            <v:imagedata r:id="rId44" o:title=""/>
          </v:shape>
          <o:OLEObject Type="Embed" ProgID="Equation.DSMT4" ShapeID="_x0000_i1058" DrawAspect="Content" ObjectID="_1781872828" r:id="rId71"/>
        </w:object>
      </w:r>
      <w:r w:rsidRPr="00115764">
        <w:rPr>
          <w:rFonts w:hint="eastAsia"/>
        </w:rPr>
        <w:t>为矿石</w:t>
      </w:r>
      <w:r w:rsidRPr="00115764">
        <w:rPr>
          <w:rFonts w:hint="eastAsia"/>
        </w:rPr>
        <w:t>b</w:t>
      </w:r>
      <w:r w:rsidRPr="00115764">
        <w:rPr>
          <w:rFonts w:hint="eastAsia"/>
        </w:rPr>
        <w:t>的γ辐射场中心场强，</w:t>
      </w:r>
      <w:r w:rsidRPr="00115764">
        <w:rPr>
          <w:position w:val="-14"/>
        </w:rPr>
        <w:object w:dxaOrig="880" w:dyaOrig="380" w14:anchorId="3E4F8B6F">
          <v:shape id="_x0000_i1059" type="#_x0000_t75" style="width:44.3pt;height:18.9pt" o:ole="">
            <v:imagedata r:id="rId46" o:title=""/>
          </v:shape>
          <o:OLEObject Type="Embed" ProgID="Equation.DSMT4" ShapeID="_x0000_i1059" DrawAspect="Content" ObjectID="_1781872829" r:id="rId72"/>
        </w:object>
      </w:r>
      <w:r w:rsidRPr="00115764">
        <w:rPr>
          <w:rFonts w:hint="eastAsia"/>
        </w:rPr>
        <w:t>表示第</w:t>
      </w:r>
      <w:r w:rsidRPr="00115764">
        <w:rPr>
          <w:rFonts w:hint="eastAsia"/>
        </w:rPr>
        <w:t>i</w:t>
      </w:r>
      <w:r w:rsidRPr="00115764">
        <w:rPr>
          <w:rFonts w:hint="eastAsia"/>
        </w:rPr>
        <w:t>个</w:t>
      </w:r>
      <w:r w:rsidRPr="00115764">
        <w:rPr>
          <w:rFonts w:ascii="宋体" w:hAnsi="宋体" w:hint="eastAsia"/>
          <w:sz w:val="24"/>
        </w:rPr>
        <w:t>探测器在</w:t>
      </w:r>
      <w:r w:rsidRPr="00115764">
        <w:rPr>
          <w:rFonts w:hint="eastAsia"/>
        </w:rPr>
        <w:t>第</w:t>
      </w:r>
      <w:r w:rsidRPr="00115764">
        <w:rPr>
          <w:rFonts w:hint="eastAsia"/>
        </w:rPr>
        <w:t>j+1</w:t>
      </w:r>
      <w:r w:rsidRPr="00115764">
        <w:rPr>
          <w:rFonts w:hint="eastAsia"/>
        </w:rPr>
        <w:t>个</w:t>
      </w:r>
      <w:r w:rsidRPr="00115764">
        <w:rPr>
          <w:rFonts w:ascii="宋体" w:hAnsi="宋体" w:hint="eastAsia"/>
          <w:sz w:val="24"/>
        </w:rPr>
        <w:t>测点的特征谱段净计数率，</w:t>
      </w:r>
      <w:r w:rsidRPr="00115764">
        <w:rPr>
          <w:position w:val="-14"/>
        </w:rPr>
        <w:object w:dxaOrig="900" w:dyaOrig="380" w14:anchorId="0CA507E8">
          <v:shape id="_x0000_i1060" type="#_x0000_t75" style="width:44.75pt;height:18.9pt" o:ole="">
            <v:imagedata r:id="rId48" o:title=""/>
          </v:shape>
          <o:OLEObject Type="Embed" ProgID="Equation.DSMT4" ShapeID="_x0000_i1060" DrawAspect="Content" ObjectID="_1781872830" r:id="rId73"/>
        </w:object>
      </w:r>
      <w:r w:rsidRPr="00115764">
        <w:rPr>
          <w:rFonts w:hint="eastAsia"/>
        </w:rPr>
        <w:t>表示第</w:t>
      </w:r>
      <w:r w:rsidRPr="00115764">
        <w:rPr>
          <w:rFonts w:hint="eastAsia"/>
        </w:rPr>
        <w:t>i</w:t>
      </w:r>
      <w:r w:rsidRPr="00115764">
        <w:rPr>
          <w:rFonts w:hint="eastAsia"/>
        </w:rPr>
        <w:t>个</w:t>
      </w:r>
      <w:r w:rsidRPr="00115764">
        <w:rPr>
          <w:rFonts w:ascii="宋体" w:hAnsi="宋体" w:hint="eastAsia"/>
          <w:sz w:val="24"/>
        </w:rPr>
        <w:t>探测器在</w:t>
      </w:r>
      <w:r w:rsidRPr="00115764">
        <w:rPr>
          <w:rFonts w:hint="eastAsia"/>
        </w:rPr>
        <w:t>第</w:t>
      </w:r>
      <w:r w:rsidRPr="00115764">
        <w:rPr>
          <w:rFonts w:hint="eastAsia"/>
        </w:rPr>
        <w:t>j+2</w:t>
      </w:r>
      <w:r w:rsidRPr="00115764">
        <w:rPr>
          <w:rFonts w:hint="eastAsia"/>
        </w:rPr>
        <w:t>个</w:t>
      </w:r>
      <w:r w:rsidRPr="00115764">
        <w:rPr>
          <w:rFonts w:ascii="宋体" w:hAnsi="宋体" w:hint="eastAsia"/>
          <w:sz w:val="24"/>
        </w:rPr>
        <w:t>测点的特征谱段净计数率，</w:t>
      </w:r>
      <w:r w:rsidRPr="00115764">
        <w:rPr>
          <w:position w:val="-4"/>
        </w:rPr>
        <w:object w:dxaOrig="660" w:dyaOrig="360" w14:anchorId="322CF5F2">
          <v:shape id="_x0000_i1061" type="#_x0000_t75" style="width:32.3pt;height:18pt" o:ole="">
            <v:imagedata r:id="rId50" o:title=""/>
          </v:shape>
          <o:OLEObject Type="Embed" ProgID="Equation.DSMT4" ShapeID="_x0000_i1061" DrawAspect="Content" ObjectID="_1781872831" r:id="rId74"/>
        </w:object>
      </w:r>
      <w:r w:rsidRPr="00115764">
        <w:rPr>
          <w:rFonts w:hint="eastAsia"/>
        </w:rPr>
        <w:t>表示第</w:t>
      </w:r>
      <w:r w:rsidRPr="00115764">
        <w:rPr>
          <w:rFonts w:hint="eastAsia"/>
        </w:rPr>
        <w:t>i</w:t>
      </w:r>
      <w:r w:rsidRPr="00115764">
        <w:rPr>
          <w:rFonts w:hint="eastAsia"/>
        </w:rPr>
        <w:t>个</w:t>
      </w:r>
      <w:r w:rsidRPr="00115764">
        <w:rPr>
          <w:rFonts w:ascii="宋体" w:hAnsi="宋体" w:hint="eastAsia"/>
          <w:sz w:val="24"/>
        </w:rPr>
        <w:t>探测器</w:t>
      </w:r>
      <w:r w:rsidRPr="00115764">
        <w:rPr>
          <w:rFonts w:hint="eastAsia"/>
        </w:rPr>
        <w:t>第</w:t>
      </w:r>
      <w:r w:rsidRPr="00115764">
        <w:rPr>
          <w:rFonts w:hint="eastAsia"/>
        </w:rPr>
        <w:t>j+1</w:t>
      </w:r>
      <w:r w:rsidRPr="00115764">
        <w:rPr>
          <w:rFonts w:hint="eastAsia"/>
        </w:rPr>
        <w:t>个</w:t>
      </w:r>
      <w:r w:rsidRPr="00115764">
        <w:rPr>
          <w:rFonts w:ascii="宋体" w:hAnsi="宋体" w:hint="eastAsia"/>
          <w:sz w:val="24"/>
        </w:rPr>
        <w:t>测点的特征谱段的</w:t>
      </w:r>
      <w:r w:rsidRPr="00115764">
        <w:rPr>
          <w:rFonts w:ascii="宋体" w:hAnsi="宋体" w:hint="eastAsia"/>
          <w:bCs/>
          <w:sz w:val="24"/>
        </w:rPr>
        <w:t>分解系数</w:t>
      </w:r>
      <w:r w:rsidRPr="00115764">
        <w:rPr>
          <w:rFonts w:hint="eastAsia"/>
        </w:rPr>
        <w:t>，</w:t>
      </w:r>
      <w:r w:rsidRPr="00115764">
        <w:rPr>
          <w:position w:val="-4"/>
        </w:rPr>
        <w:object w:dxaOrig="660" w:dyaOrig="360" w14:anchorId="01E41444">
          <v:shape id="_x0000_i1062" type="#_x0000_t75" style="width:32.3pt;height:18pt" o:ole="">
            <v:imagedata r:id="rId52" o:title=""/>
          </v:shape>
          <o:OLEObject Type="Embed" ProgID="Equation.DSMT4" ShapeID="_x0000_i1062" DrawAspect="Content" ObjectID="_1781872832" r:id="rId75"/>
        </w:object>
      </w:r>
      <w:r w:rsidRPr="00115764">
        <w:rPr>
          <w:rFonts w:hint="eastAsia"/>
        </w:rPr>
        <w:t>表示第</w:t>
      </w:r>
      <w:r w:rsidRPr="00115764">
        <w:rPr>
          <w:rFonts w:hint="eastAsia"/>
        </w:rPr>
        <w:t>i</w:t>
      </w:r>
      <w:r w:rsidRPr="00115764">
        <w:rPr>
          <w:rFonts w:hint="eastAsia"/>
        </w:rPr>
        <w:t>个</w:t>
      </w:r>
      <w:r w:rsidRPr="00115764">
        <w:rPr>
          <w:rFonts w:ascii="宋体" w:hAnsi="宋体" w:hint="eastAsia"/>
          <w:sz w:val="24"/>
        </w:rPr>
        <w:t>探测器</w:t>
      </w:r>
      <w:r w:rsidRPr="00115764">
        <w:rPr>
          <w:rFonts w:hint="eastAsia"/>
        </w:rPr>
        <w:t>第</w:t>
      </w:r>
      <w:r w:rsidRPr="00115764">
        <w:rPr>
          <w:rFonts w:hint="eastAsia"/>
        </w:rPr>
        <w:t>j+2</w:t>
      </w:r>
      <w:r w:rsidRPr="00115764">
        <w:rPr>
          <w:rFonts w:hint="eastAsia"/>
        </w:rPr>
        <w:t>个</w:t>
      </w:r>
      <w:r w:rsidRPr="00115764">
        <w:rPr>
          <w:rFonts w:ascii="宋体" w:hAnsi="宋体" w:hint="eastAsia"/>
          <w:sz w:val="24"/>
        </w:rPr>
        <w:t>测点的特征谱段的</w:t>
      </w:r>
      <w:r w:rsidRPr="00115764">
        <w:rPr>
          <w:rFonts w:ascii="宋体" w:hAnsi="宋体" w:hint="eastAsia"/>
          <w:bCs/>
          <w:sz w:val="24"/>
        </w:rPr>
        <w:t>分解系数</w:t>
      </w:r>
      <w:r w:rsidRPr="00115764">
        <w:rPr>
          <w:rFonts w:hint="eastAsia"/>
        </w:rPr>
        <w:t>。</w:t>
      </w:r>
    </w:p>
    <w:p w14:paraId="24DD0D08" w14:textId="6C0ED034" w:rsidR="0088656A" w:rsidRPr="00FC6F16" w:rsidRDefault="0088656A" w:rsidP="0088656A">
      <w:pPr>
        <w:tabs>
          <w:tab w:val="left" w:pos="3276"/>
        </w:tabs>
        <w:spacing w:before="60"/>
        <w:ind w:firstLineChars="200" w:firstLine="480"/>
        <w:textAlignment w:val="center"/>
        <w:rPr>
          <w:rFonts w:ascii="宋体" w:hAnsi="宋体"/>
          <w:bCs/>
          <w:sz w:val="24"/>
        </w:rPr>
      </w:pPr>
      <w:r>
        <w:rPr>
          <w:rFonts w:ascii="宋体" w:hAnsi="宋体" w:hint="eastAsia"/>
          <w:sz w:val="24"/>
        </w:rPr>
        <w:t>本发明还提供</w:t>
      </w:r>
      <w:r w:rsidRPr="00FC6F16">
        <w:rPr>
          <w:rFonts w:ascii="宋体" w:hAnsi="宋体" w:hint="eastAsia"/>
          <w:sz w:val="24"/>
        </w:rPr>
        <w:t>一种</w:t>
      </w:r>
      <w:r w:rsidRPr="009308F0">
        <w:rPr>
          <w:rFonts w:ascii="宋体" w:hAnsi="宋体" w:hint="eastAsia"/>
          <w:sz w:val="24"/>
        </w:rPr>
        <w:t>基于γ辐射场数值矩阵分解的铀矿石品位分选</w:t>
      </w:r>
      <w:r>
        <w:rPr>
          <w:rFonts w:ascii="宋体" w:hAnsi="宋体" w:hint="eastAsia"/>
          <w:sz w:val="24"/>
        </w:rPr>
        <w:t>装置，包括</w:t>
      </w:r>
      <w:r w:rsidRPr="00FC6F16">
        <w:rPr>
          <w:rFonts w:ascii="宋体" w:hAnsi="宋体" w:hint="eastAsia"/>
          <w:sz w:val="24"/>
        </w:rPr>
        <w:t>计算机</w:t>
      </w:r>
      <w:r>
        <w:rPr>
          <w:rFonts w:ascii="宋体" w:hAnsi="宋体" w:hint="eastAsia"/>
          <w:sz w:val="24"/>
        </w:rPr>
        <w:t>、输送带、传动辊、</w:t>
      </w:r>
      <w:r w:rsidRPr="00FC6F16">
        <w:rPr>
          <w:rFonts w:ascii="宋体" w:hAnsi="宋体" w:hint="eastAsia"/>
          <w:sz w:val="24"/>
        </w:rPr>
        <w:t>阵列探测</w:t>
      </w:r>
      <w:r>
        <w:rPr>
          <w:rFonts w:ascii="宋体" w:hAnsi="宋体" w:hint="eastAsia"/>
          <w:sz w:val="24"/>
        </w:rPr>
        <w:t>系统、</w:t>
      </w:r>
      <w:r w:rsidRPr="00FC6F16">
        <w:rPr>
          <w:rFonts w:ascii="宋体" w:hAnsi="宋体" w:hint="eastAsia"/>
          <w:sz w:val="24"/>
        </w:rPr>
        <w:t>空气压缩机</w:t>
      </w:r>
      <w:r>
        <w:rPr>
          <w:rFonts w:ascii="宋体" w:hAnsi="宋体" w:hint="eastAsia"/>
          <w:sz w:val="24"/>
        </w:rPr>
        <w:t>、</w:t>
      </w:r>
      <w:r w:rsidRPr="00FC6F16">
        <w:rPr>
          <w:rFonts w:ascii="宋体" w:hAnsi="宋体" w:hint="eastAsia"/>
          <w:sz w:val="24"/>
        </w:rPr>
        <w:t>可调式喷气阀、铀矿石收料桶、废石收料桶</w:t>
      </w:r>
      <w:r>
        <w:rPr>
          <w:rFonts w:ascii="宋体" w:hAnsi="宋体" w:hint="eastAsia"/>
          <w:sz w:val="24"/>
        </w:rPr>
        <w:t>；输送带通过两个传动辊支撑，输送带用于输送</w:t>
      </w:r>
      <w:r w:rsidRPr="009308F0">
        <w:rPr>
          <w:rFonts w:ascii="宋体" w:hAnsi="宋体" w:hint="eastAsia"/>
          <w:sz w:val="24"/>
        </w:rPr>
        <w:t>铀矿石</w:t>
      </w:r>
      <w:r>
        <w:rPr>
          <w:rFonts w:ascii="宋体" w:hAnsi="宋体" w:hint="eastAsia"/>
          <w:sz w:val="24"/>
        </w:rPr>
        <w:t>，输送带的末端设置</w:t>
      </w:r>
      <w:r w:rsidRPr="00FC6F16">
        <w:rPr>
          <w:rFonts w:ascii="宋体" w:hAnsi="宋体" w:hint="eastAsia"/>
          <w:sz w:val="24"/>
        </w:rPr>
        <w:t>可调式喷气阀</w:t>
      </w:r>
      <w:r>
        <w:rPr>
          <w:rFonts w:ascii="宋体" w:hAnsi="宋体" w:hint="eastAsia"/>
          <w:sz w:val="24"/>
        </w:rPr>
        <w:t>，并在</w:t>
      </w:r>
      <w:r w:rsidRPr="00FC6F16">
        <w:rPr>
          <w:rFonts w:ascii="宋体" w:hAnsi="宋体" w:hint="eastAsia"/>
          <w:sz w:val="24"/>
        </w:rPr>
        <w:t>铀矿石</w:t>
      </w:r>
      <w:r>
        <w:rPr>
          <w:rFonts w:ascii="宋体" w:hAnsi="宋体" w:hint="eastAsia"/>
          <w:sz w:val="24"/>
        </w:rPr>
        <w:t>下落位置设置用于接料的</w:t>
      </w:r>
      <w:r w:rsidRPr="00FC6F16">
        <w:rPr>
          <w:rFonts w:ascii="宋体" w:hAnsi="宋体" w:hint="eastAsia"/>
          <w:sz w:val="24"/>
        </w:rPr>
        <w:t>铀矿石收料桶</w:t>
      </w:r>
      <w:r>
        <w:rPr>
          <w:rFonts w:ascii="宋体" w:hAnsi="宋体" w:hint="eastAsia"/>
          <w:sz w:val="24"/>
        </w:rPr>
        <w:t>和</w:t>
      </w:r>
      <w:r w:rsidRPr="00FC6F16">
        <w:rPr>
          <w:rFonts w:ascii="宋体" w:hAnsi="宋体" w:hint="eastAsia"/>
          <w:sz w:val="24"/>
        </w:rPr>
        <w:t>废石收料桶</w:t>
      </w:r>
      <w:r>
        <w:rPr>
          <w:rFonts w:ascii="宋体" w:hAnsi="宋体" w:hint="eastAsia"/>
          <w:sz w:val="24"/>
        </w:rPr>
        <w:t>，</w:t>
      </w:r>
      <w:r w:rsidRPr="00FC6F16">
        <w:rPr>
          <w:rFonts w:ascii="宋体" w:hAnsi="宋体" w:hint="eastAsia"/>
          <w:sz w:val="24"/>
        </w:rPr>
        <w:t>可调式喷气阀</w:t>
      </w:r>
      <w:r>
        <w:rPr>
          <w:rFonts w:ascii="宋体" w:hAnsi="宋体" w:hint="eastAsia"/>
          <w:sz w:val="24"/>
        </w:rPr>
        <w:t>连接</w:t>
      </w:r>
      <w:r w:rsidRPr="00FC6F16">
        <w:rPr>
          <w:rFonts w:ascii="宋体" w:hAnsi="宋体" w:hint="eastAsia"/>
          <w:sz w:val="24"/>
        </w:rPr>
        <w:t>空气压缩机</w:t>
      </w:r>
      <w:r>
        <w:rPr>
          <w:rFonts w:ascii="宋体" w:hAnsi="宋体" w:hint="eastAsia"/>
          <w:sz w:val="24"/>
        </w:rPr>
        <w:t>，输送带下方设置</w:t>
      </w:r>
      <w:r w:rsidRPr="00FC6F16">
        <w:rPr>
          <w:rFonts w:ascii="宋体" w:hAnsi="宋体" w:hint="eastAsia"/>
          <w:sz w:val="24"/>
        </w:rPr>
        <w:t>阵列探测</w:t>
      </w:r>
      <w:r>
        <w:rPr>
          <w:rFonts w:ascii="宋体" w:hAnsi="宋体" w:hint="eastAsia"/>
          <w:sz w:val="24"/>
        </w:rPr>
        <w:t>系统，</w:t>
      </w:r>
      <w:r w:rsidRPr="00FC6F16">
        <w:rPr>
          <w:rFonts w:ascii="宋体" w:hAnsi="宋体" w:hint="eastAsia"/>
          <w:sz w:val="24"/>
        </w:rPr>
        <w:t>阵列探测</w:t>
      </w:r>
      <w:r>
        <w:rPr>
          <w:rFonts w:ascii="宋体" w:hAnsi="宋体" w:hint="eastAsia"/>
          <w:sz w:val="24"/>
        </w:rPr>
        <w:t>系统和</w:t>
      </w:r>
      <w:r w:rsidRPr="00FC6F16">
        <w:rPr>
          <w:rFonts w:ascii="宋体" w:hAnsi="宋体" w:hint="eastAsia"/>
          <w:sz w:val="24"/>
        </w:rPr>
        <w:t>空气压缩机</w:t>
      </w:r>
      <w:r>
        <w:rPr>
          <w:rFonts w:ascii="宋体" w:hAnsi="宋体" w:hint="eastAsia"/>
          <w:sz w:val="24"/>
        </w:rPr>
        <w:t>连接</w:t>
      </w:r>
      <w:r w:rsidRPr="00FC6F16">
        <w:rPr>
          <w:rFonts w:ascii="宋体" w:hAnsi="宋体" w:hint="eastAsia"/>
          <w:sz w:val="24"/>
        </w:rPr>
        <w:t>计算机</w:t>
      </w:r>
      <w:r>
        <w:rPr>
          <w:rFonts w:ascii="宋体" w:hAnsi="宋体" w:hint="eastAsia"/>
          <w:sz w:val="24"/>
        </w:rPr>
        <w:t>，</w:t>
      </w:r>
      <w:r w:rsidRPr="00FC6F16">
        <w:rPr>
          <w:rFonts w:ascii="宋体" w:hAnsi="宋体" w:hint="eastAsia"/>
          <w:sz w:val="24"/>
        </w:rPr>
        <w:t>计算机</w:t>
      </w:r>
      <w:r>
        <w:rPr>
          <w:rFonts w:ascii="宋体" w:hAnsi="宋体" w:hint="eastAsia"/>
          <w:sz w:val="24"/>
        </w:rPr>
        <w:t>内置</w:t>
      </w:r>
      <w:r w:rsidRPr="009308F0">
        <w:rPr>
          <w:rFonts w:ascii="宋体" w:hAnsi="宋体" w:hint="eastAsia"/>
          <w:sz w:val="24"/>
        </w:rPr>
        <w:t>铀矿石品位分选</w:t>
      </w:r>
      <w:r>
        <w:rPr>
          <w:rFonts w:ascii="宋体" w:hAnsi="宋体" w:hint="eastAsia"/>
          <w:sz w:val="24"/>
        </w:rPr>
        <w:t>系统，</w:t>
      </w:r>
      <w:r w:rsidRPr="009308F0">
        <w:rPr>
          <w:rFonts w:ascii="宋体" w:hAnsi="宋体" w:hint="eastAsia"/>
          <w:sz w:val="24"/>
        </w:rPr>
        <w:t>铀矿石品位分选</w:t>
      </w:r>
      <w:r>
        <w:rPr>
          <w:rFonts w:ascii="宋体" w:hAnsi="宋体" w:hint="eastAsia"/>
          <w:sz w:val="24"/>
        </w:rPr>
        <w:t>系统包括</w:t>
      </w:r>
      <w:r w:rsidRPr="009308F0">
        <w:rPr>
          <w:rFonts w:ascii="宋体" w:hAnsi="宋体" w:hint="eastAsia"/>
          <w:sz w:val="24"/>
        </w:rPr>
        <w:t>铀矿石品位</w:t>
      </w:r>
      <w:r>
        <w:rPr>
          <w:rFonts w:ascii="宋体" w:hAnsi="宋体" w:hint="eastAsia"/>
          <w:sz w:val="24"/>
        </w:rPr>
        <w:t>计算模块和分选控制模块，</w:t>
      </w:r>
      <w:r w:rsidRPr="009308F0">
        <w:rPr>
          <w:rFonts w:ascii="宋体" w:hAnsi="宋体" w:hint="eastAsia"/>
          <w:sz w:val="24"/>
        </w:rPr>
        <w:t>铀矿石品位</w:t>
      </w:r>
      <w:r>
        <w:rPr>
          <w:rFonts w:ascii="宋体" w:hAnsi="宋体" w:hint="eastAsia"/>
          <w:sz w:val="24"/>
        </w:rPr>
        <w:t>计算模块根据</w:t>
      </w:r>
      <w:r w:rsidRPr="00FC6F16">
        <w:rPr>
          <w:rFonts w:ascii="宋体" w:hAnsi="宋体" w:hint="eastAsia"/>
          <w:sz w:val="24"/>
        </w:rPr>
        <w:t>阵列探测</w:t>
      </w:r>
      <w:r>
        <w:rPr>
          <w:rFonts w:ascii="宋体" w:hAnsi="宋体" w:hint="eastAsia"/>
          <w:sz w:val="24"/>
        </w:rPr>
        <w:t>系统探测的</w:t>
      </w:r>
      <w:r w:rsidRPr="009308F0">
        <w:rPr>
          <w:rFonts w:ascii="宋体" w:hAnsi="宋体" w:hint="eastAsia"/>
          <w:sz w:val="24"/>
        </w:rPr>
        <w:t>γ辐射场</w:t>
      </w:r>
      <w:r>
        <w:rPr>
          <w:rFonts w:ascii="宋体" w:hAnsi="宋体" w:hint="eastAsia"/>
          <w:sz w:val="24"/>
        </w:rPr>
        <w:t>强度计算</w:t>
      </w:r>
      <w:r w:rsidRPr="009308F0">
        <w:rPr>
          <w:rFonts w:ascii="宋体" w:hAnsi="宋体" w:hint="eastAsia"/>
          <w:sz w:val="24"/>
        </w:rPr>
        <w:t>铀矿石品位</w:t>
      </w:r>
      <w:r>
        <w:rPr>
          <w:rFonts w:ascii="宋体" w:hAnsi="宋体" w:hint="eastAsia"/>
          <w:sz w:val="24"/>
        </w:rPr>
        <w:t>，分选控制模块根据所计算的</w:t>
      </w:r>
      <w:r w:rsidRPr="009308F0">
        <w:rPr>
          <w:rFonts w:ascii="宋体" w:hAnsi="宋体" w:hint="eastAsia"/>
          <w:sz w:val="24"/>
        </w:rPr>
        <w:t>铀矿石品位</w:t>
      </w:r>
      <w:r>
        <w:rPr>
          <w:rFonts w:ascii="宋体" w:hAnsi="宋体" w:hint="eastAsia"/>
          <w:sz w:val="24"/>
        </w:rPr>
        <w:t>调节</w:t>
      </w:r>
      <w:r w:rsidRPr="00FC6F16">
        <w:rPr>
          <w:rFonts w:ascii="宋体" w:hAnsi="宋体" w:hint="eastAsia"/>
          <w:sz w:val="24"/>
        </w:rPr>
        <w:t>空气压缩机</w:t>
      </w:r>
      <w:r>
        <w:rPr>
          <w:rFonts w:ascii="宋体" w:hAnsi="宋体" w:hint="eastAsia"/>
          <w:sz w:val="24"/>
        </w:rPr>
        <w:t>的压缩空气压强，并控制</w:t>
      </w:r>
      <w:r w:rsidRPr="00FC6F16">
        <w:rPr>
          <w:rFonts w:ascii="宋体" w:hAnsi="宋体" w:hint="eastAsia"/>
          <w:sz w:val="24"/>
        </w:rPr>
        <w:t>可调式喷气阀</w:t>
      </w:r>
      <w:r>
        <w:rPr>
          <w:rFonts w:ascii="宋体" w:hAnsi="宋体" w:hint="eastAsia"/>
          <w:sz w:val="24"/>
        </w:rPr>
        <w:t>喷射的压缩空气，使符合品位要求的</w:t>
      </w:r>
      <w:r w:rsidRPr="009308F0">
        <w:rPr>
          <w:rFonts w:ascii="宋体" w:hAnsi="宋体" w:hint="eastAsia"/>
          <w:sz w:val="24"/>
        </w:rPr>
        <w:t>铀矿石</w:t>
      </w:r>
      <w:r>
        <w:rPr>
          <w:rFonts w:ascii="宋体" w:hAnsi="宋体" w:hint="eastAsia"/>
          <w:sz w:val="24"/>
        </w:rPr>
        <w:t>落入</w:t>
      </w:r>
      <w:r w:rsidRPr="00FC6F16">
        <w:rPr>
          <w:rFonts w:ascii="宋体" w:hAnsi="宋体" w:hint="eastAsia"/>
          <w:sz w:val="24"/>
        </w:rPr>
        <w:t>铀矿石收料桶7</w:t>
      </w:r>
      <w:r>
        <w:rPr>
          <w:rFonts w:ascii="宋体" w:hAnsi="宋体" w:hint="eastAsia"/>
          <w:sz w:val="24"/>
        </w:rPr>
        <w:t>，不符合品位要求的</w:t>
      </w:r>
      <w:r w:rsidRPr="009308F0">
        <w:rPr>
          <w:rFonts w:ascii="宋体" w:hAnsi="宋体" w:hint="eastAsia"/>
          <w:sz w:val="24"/>
        </w:rPr>
        <w:t>铀矿石</w:t>
      </w:r>
      <w:r>
        <w:rPr>
          <w:rFonts w:ascii="宋体" w:hAnsi="宋体" w:hint="eastAsia"/>
          <w:sz w:val="24"/>
        </w:rPr>
        <w:t>落入</w:t>
      </w:r>
      <w:r w:rsidRPr="00FC6F16">
        <w:rPr>
          <w:rFonts w:ascii="宋体" w:hAnsi="宋体" w:hint="eastAsia"/>
          <w:sz w:val="24"/>
        </w:rPr>
        <w:t>废石收料桶</w:t>
      </w:r>
      <w:r>
        <w:rPr>
          <w:rFonts w:ascii="宋体" w:hAnsi="宋体" w:hint="eastAsia"/>
          <w:sz w:val="24"/>
        </w:rPr>
        <w:t>。</w:t>
      </w:r>
    </w:p>
    <w:p w14:paraId="4F49BF27" w14:textId="77777777" w:rsidR="0088656A" w:rsidRDefault="0088656A" w:rsidP="0088656A">
      <w:pPr>
        <w:tabs>
          <w:tab w:val="left" w:pos="3276"/>
        </w:tabs>
        <w:spacing w:before="60"/>
        <w:ind w:firstLineChars="200" w:firstLine="480"/>
        <w:textAlignment w:val="center"/>
        <w:rPr>
          <w:rFonts w:ascii="宋体" w:hAnsi="宋体"/>
          <w:sz w:val="24"/>
        </w:rPr>
      </w:pPr>
      <w:r>
        <w:rPr>
          <w:rFonts w:ascii="宋体" w:hAnsi="宋体" w:hint="eastAsia"/>
          <w:bCs/>
          <w:sz w:val="24"/>
        </w:rPr>
        <w:t>进一步优选，所述</w:t>
      </w:r>
      <w:r w:rsidRPr="00FC6F16">
        <w:rPr>
          <w:rFonts w:ascii="宋体" w:hAnsi="宋体" w:hint="eastAsia"/>
          <w:sz w:val="24"/>
        </w:rPr>
        <w:t>阵列探测</w:t>
      </w:r>
      <w:r>
        <w:rPr>
          <w:rFonts w:ascii="宋体" w:hAnsi="宋体" w:hint="eastAsia"/>
          <w:sz w:val="24"/>
        </w:rPr>
        <w:t>系统</w:t>
      </w:r>
      <w:r w:rsidRPr="00FC6F16">
        <w:rPr>
          <w:rFonts w:ascii="宋体" w:hAnsi="宋体" w:hint="eastAsia"/>
          <w:sz w:val="24"/>
        </w:rPr>
        <w:t>采用能量范围为[0.4MeV，2.5MeV]的能谱计数率</w:t>
      </w:r>
      <w:r>
        <w:rPr>
          <w:rFonts w:ascii="宋体" w:hAnsi="宋体" w:hint="eastAsia"/>
          <w:sz w:val="24"/>
        </w:rPr>
        <w:t>。</w:t>
      </w:r>
    </w:p>
    <w:p w14:paraId="5B370D70" w14:textId="77777777" w:rsidR="0088656A" w:rsidRDefault="0088656A" w:rsidP="0088656A">
      <w:pPr>
        <w:ind w:firstLineChars="200" w:firstLine="480"/>
        <w:rPr>
          <w:rFonts w:ascii="宋体" w:hAnsi="宋体"/>
          <w:sz w:val="24"/>
        </w:rPr>
      </w:pPr>
      <w:r>
        <w:rPr>
          <w:rFonts w:ascii="宋体" w:hAnsi="宋体" w:hint="eastAsia"/>
          <w:bCs/>
          <w:sz w:val="24"/>
        </w:rPr>
        <w:t>进一步优选，所述</w:t>
      </w:r>
      <w:r>
        <w:rPr>
          <w:rFonts w:ascii="宋体" w:hAnsi="宋体" w:hint="eastAsia"/>
          <w:sz w:val="24"/>
        </w:rPr>
        <w:t>阵列探测系统由阵列排布的多个探测器、</w:t>
      </w:r>
      <w:r w:rsidRPr="0077555B">
        <w:rPr>
          <w:rFonts w:ascii="宋体" w:hAnsi="宋体" w:hint="eastAsia"/>
          <w:sz w:val="24"/>
        </w:rPr>
        <w:t>数字化脉冲多道谱分析仪</w:t>
      </w:r>
      <w:r>
        <w:rPr>
          <w:rFonts w:ascii="宋体" w:hAnsi="宋体" w:hint="eastAsia"/>
          <w:sz w:val="24"/>
        </w:rPr>
        <w:t>和高压供给模块组成。</w:t>
      </w:r>
    </w:p>
    <w:p w14:paraId="63F40E7F" w14:textId="7A203BFE" w:rsidR="0088656A" w:rsidRDefault="0088656A" w:rsidP="0088656A">
      <w:pPr>
        <w:tabs>
          <w:tab w:val="left" w:pos="3276"/>
        </w:tabs>
        <w:spacing w:before="60"/>
        <w:ind w:firstLineChars="200" w:firstLine="480"/>
        <w:textAlignment w:val="center"/>
        <w:rPr>
          <w:rFonts w:ascii="宋体" w:hAnsi="宋体"/>
          <w:sz w:val="24"/>
        </w:rPr>
      </w:pPr>
      <w:r w:rsidRPr="005156F6">
        <w:rPr>
          <w:rFonts w:ascii="宋体" w:hAnsi="宋体" w:hint="eastAsia"/>
          <w:bCs/>
          <w:sz w:val="24"/>
        </w:rPr>
        <w:t>进一步优选，所示</w:t>
      </w:r>
      <w:r w:rsidRPr="005156F6">
        <w:rPr>
          <w:rFonts w:ascii="宋体" w:hAnsi="宋体" w:hint="eastAsia"/>
          <w:sz w:val="24"/>
        </w:rPr>
        <w:t>数字化脉冲多道谱分析仪包括依次连接的前置放大器、高速模数转换器、</w:t>
      </w:r>
      <w:r w:rsidRPr="005156F6">
        <w:rPr>
          <w:rFonts w:ascii="Arial" w:hAnsi="Arial" w:cs="Arial"/>
          <w:color w:val="333333"/>
          <w:sz w:val="24"/>
          <w:shd w:val="clear" w:color="auto" w:fill="FFFFFF"/>
        </w:rPr>
        <w:t>现场可编程门阵列</w:t>
      </w:r>
      <w:r w:rsidRPr="005156F6">
        <w:rPr>
          <w:rFonts w:ascii="宋体" w:hAnsi="宋体" w:hint="eastAsia"/>
          <w:sz w:val="24"/>
        </w:rPr>
        <w:t>（FPGA）</w:t>
      </w:r>
      <w:r>
        <w:rPr>
          <w:rFonts w:ascii="宋体" w:hAnsi="宋体" w:hint="eastAsia"/>
          <w:sz w:val="24"/>
        </w:rPr>
        <w:t>。</w:t>
      </w:r>
    </w:p>
    <w:p w14:paraId="04BB12EF" w14:textId="24CAB437" w:rsidR="0088656A" w:rsidRPr="005156F6" w:rsidRDefault="0088656A" w:rsidP="0088656A">
      <w:pPr>
        <w:tabs>
          <w:tab w:val="left" w:pos="3276"/>
        </w:tabs>
        <w:spacing w:before="60"/>
        <w:ind w:firstLineChars="200" w:firstLine="480"/>
        <w:textAlignment w:val="center"/>
        <w:rPr>
          <w:rFonts w:ascii="宋体" w:hAnsi="宋体"/>
          <w:bCs/>
          <w:sz w:val="24"/>
        </w:rPr>
      </w:pPr>
      <w:r w:rsidRPr="005156F6">
        <w:rPr>
          <w:rFonts w:ascii="宋体" w:hAnsi="宋体" w:hint="eastAsia"/>
          <w:bCs/>
          <w:sz w:val="24"/>
        </w:rPr>
        <w:t>进一步优选，</w:t>
      </w:r>
      <w:r>
        <w:rPr>
          <w:rFonts w:ascii="宋体" w:hAnsi="宋体" w:hint="eastAsia"/>
          <w:sz w:val="24"/>
        </w:rPr>
        <w:t>所述</w:t>
      </w:r>
      <w:r w:rsidRPr="009308F0">
        <w:rPr>
          <w:rFonts w:ascii="宋体" w:hAnsi="宋体" w:hint="eastAsia"/>
          <w:sz w:val="24"/>
        </w:rPr>
        <w:t>铀矿石品位</w:t>
      </w:r>
      <w:r>
        <w:rPr>
          <w:rFonts w:ascii="宋体" w:hAnsi="宋体" w:hint="eastAsia"/>
          <w:sz w:val="24"/>
        </w:rPr>
        <w:t>计算模块按</w:t>
      </w:r>
      <w:r w:rsidR="009D5017">
        <w:rPr>
          <w:rFonts w:ascii="宋体" w:hAnsi="宋体" w:hint="eastAsia"/>
          <w:sz w:val="24"/>
        </w:rPr>
        <w:t>上</w:t>
      </w:r>
      <w:r>
        <w:rPr>
          <w:rFonts w:ascii="宋体" w:hAnsi="宋体" w:hint="eastAsia"/>
          <w:sz w:val="24"/>
        </w:rPr>
        <w:t>述的</w:t>
      </w:r>
      <w:r w:rsidRPr="00FC6F16">
        <w:rPr>
          <w:rFonts w:ascii="宋体" w:hAnsi="宋体" w:hint="eastAsia"/>
          <w:bCs/>
          <w:sz w:val="24"/>
        </w:rPr>
        <w:t>基于γ辐射场数值矩阵分解的铀矿石品位分选方法</w:t>
      </w:r>
      <w:r>
        <w:rPr>
          <w:rFonts w:ascii="宋体" w:hAnsi="宋体" w:hint="eastAsia"/>
          <w:bCs/>
          <w:sz w:val="24"/>
        </w:rPr>
        <w:t>计算矿石的铀含量。</w:t>
      </w:r>
    </w:p>
    <w:p w14:paraId="0FEF9B4E" w14:textId="77777777" w:rsidR="00733659" w:rsidRPr="00FC6F16" w:rsidRDefault="00733659" w:rsidP="00733659">
      <w:pPr>
        <w:tabs>
          <w:tab w:val="left" w:pos="3276"/>
        </w:tabs>
        <w:spacing w:before="60"/>
        <w:ind w:firstLineChars="200" w:firstLine="480"/>
        <w:textAlignment w:val="center"/>
        <w:rPr>
          <w:rFonts w:ascii="宋体" w:hAnsi="宋体"/>
          <w:bCs/>
          <w:sz w:val="24"/>
        </w:rPr>
      </w:pPr>
      <w:r w:rsidRPr="00FC6F16">
        <w:rPr>
          <w:rFonts w:ascii="宋体" w:hAnsi="宋体" w:hint="eastAsia"/>
          <w:bCs/>
          <w:sz w:val="24"/>
        </w:rPr>
        <w:lastRenderedPageBreak/>
        <w:t>本发明通过获取铀矿石的γ辐射场场强分布数据，且使用相应的分解算法，计算出单块矿石的γ辐射场中心场强，并与标准含量铀矿石的计数率进行比较，实现了矿石铀含量在线检测与分类。</w:t>
      </w:r>
    </w:p>
    <w:p w14:paraId="00E9E2DE" w14:textId="49DC359E" w:rsidR="00DC2BC5" w:rsidRPr="00FC6F16" w:rsidRDefault="00A93EF3" w:rsidP="00FC6F16">
      <w:pPr>
        <w:spacing w:before="60"/>
        <w:ind w:firstLineChars="200" w:firstLine="480"/>
        <w:textAlignment w:val="center"/>
        <w:rPr>
          <w:rFonts w:ascii="宋体" w:hAnsi="宋体"/>
          <w:sz w:val="24"/>
        </w:rPr>
      </w:pPr>
      <w:r w:rsidRPr="00FC6F16">
        <w:rPr>
          <w:rFonts w:ascii="宋体" w:hAnsi="宋体" w:hint="eastAsia"/>
          <w:sz w:val="24"/>
        </w:rPr>
        <w:t>相比针对单块铀矿石的放射性分选方法，本发明通过分解多个放射源的伽马辐射场场强，无需按照一定间距排列铀矿石和增加辐射屏蔽装置，还能大大提高分选速度，进而具有提高矿石</w:t>
      </w:r>
      <w:r w:rsidR="00DF32FC" w:rsidRPr="00FC6F16">
        <w:rPr>
          <w:rFonts w:ascii="宋体" w:hAnsi="宋体" w:hint="eastAsia"/>
          <w:sz w:val="24"/>
        </w:rPr>
        <w:t>处理量</w:t>
      </w:r>
      <w:r w:rsidRPr="00FC6F16">
        <w:rPr>
          <w:rFonts w:ascii="宋体" w:hAnsi="宋体" w:hint="eastAsia"/>
          <w:sz w:val="24"/>
        </w:rPr>
        <w:t>、降低设备成本</w:t>
      </w:r>
      <w:r w:rsidR="00DF32FC" w:rsidRPr="00FC6F16">
        <w:rPr>
          <w:rFonts w:ascii="宋体" w:hAnsi="宋体" w:hint="eastAsia"/>
          <w:sz w:val="24"/>
        </w:rPr>
        <w:t>等优点，并能通过计算机编程实现铀矿石含量的实时分类。</w:t>
      </w:r>
    </w:p>
    <w:p w14:paraId="59C2B5F6" w14:textId="60503ABA" w:rsidR="00A9471F" w:rsidRPr="00FC6F16" w:rsidRDefault="00A80A94" w:rsidP="00FC6F16">
      <w:pPr>
        <w:spacing w:before="60"/>
        <w:ind w:firstLineChars="200" w:firstLine="482"/>
        <w:textAlignment w:val="center"/>
        <w:rPr>
          <w:rFonts w:ascii="宋体" w:hAnsi="宋体"/>
          <w:b/>
          <w:sz w:val="24"/>
        </w:rPr>
      </w:pPr>
      <w:r w:rsidRPr="00FC6F16">
        <w:rPr>
          <w:rFonts w:ascii="宋体" w:hAnsi="宋体"/>
          <w:b/>
          <w:sz w:val="24"/>
        </w:rPr>
        <w:t>附图说明</w:t>
      </w:r>
    </w:p>
    <w:p w14:paraId="1DCB7FDB" w14:textId="77777777" w:rsidR="00A9471F" w:rsidRPr="00FC6F16" w:rsidRDefault="00A80A94" w:rsidP="00FC6F16">
      <w:pPr>
        <w:spacing w:before="60"/>
        <w:ind w:firstLineChars="200" w:firstLine="480"/>
        <w:textAlignment w:val="center"/>
        <w:rPr>
          <w:rFonts w:ascii="宋体" w:hAnsi="宋体"/>
          <w:sz w:val="24"/>
        </w:rPr>
      </w:pPr>
      <w:r w:rsidRPr="00FC6F16">
        <w:rPr>
          <w:rFonts w:ascii="宋体" w:hAnsi="宋体"/>
          <w:sz w:val="24"/>
        </w:rPr>
        <w:t>为了更清楚地说明本</w:t>
      </w:r>
      <w:r w:rsidRPr="00FC6F16">
        <w:rPr>
          <w:rFonts w:ascii="宋体" w:hAnsi="宋体" w:hint="eastAsia"/>
          <w:sz w:val="24"/>
        </w:rPr>
        <w:t>发明</w:t>
      </w:r>
      <w:r w:rsidRPr="00FC6F16">
        <w:rPr>
          <w:rFonts w:ascii="宋体" w:hAnsi="宋体"/>
          <w:sz w:val="24"/>
        </w:rPr>
        <w:t>的技术方案，下面对实施例中所需要使用的附图作简单地介绍，显而易见地，下面描述中的附图仅仅是本</w:t>
      </w:r>
      <w:r w:rsidRPr="00FC6F16">
        <w:rPr>
          <w:rFonts w:ascii="宋体" w:hAnsi="宋体" w:hint="eastAsia"/>
          <w:sz w:val="24"/>
        </w:rPr>
        <w:t>发明</w:t>
      </w:r>
      <w:r w:rsidRPr="00FC6F16">
        <w:rPr>
          <w:rFonts w:ascii="宋体" w:hAnsi="宋体"/>
          <w:sz w:val="24"/>
        </w:rPr>
        <w:t>的一些实施例，对于本领域普通技术人员来讲，在不付出创造性劳动性的前提下，还可以根据这些附图获得其他的附图。</w:t>
      </w:r>
    </w:p>
    <w:p w14:paraId="22F4A4BD" w14:textId="705E5378" w:rsidR="00A9471F" w:rsidRPr="00FC6F16" w:rsidRDefault="00A80A94" w:rsidP="00FC6F16">
      <w:pPr>
        <w:spacing w:before="60"/>
        <w:ind w:firstLineChars="200" w:firstLine="480"/>
        <w:textAlignment w:val="center"/>
        <w:rPr>
          <w:rFonts w:ascii="宋体" w:hAnsi="宋体"/>
          <w:sz w:val="24"/>
        </w:rPr>
      </w:pPr>
      <w:r w:rsidRPr="00FC6F16">
        <w:rPr>
          <w:rFonts w:ascii="宋体" w:hAnsi="宋体"/>
          <w:sz w:val="24"/>
        </w:rPr>
        <w:t>图1为</w:t>
      </w:r>
      <w:r w:rsidR="00913AB2" w:rsidRPr="00FC6F16">
        <w:rPr>
          <w:rFonts w:ascii="宋体" w:hAnsi="宋体" w:hint="eastAsia"/>
          <w:sz w:val="24"/>
        </w:rPr>
        <w:t>实施例</w:t>
      </w:r>
      <w:r w:rsidR="00913AB2">
        <w:rPr>
          <w:rFonts w:ascii="宋体" w:hAnsi="宋体" w:hint="eastAsia"/>
          <w:sz w:val="24"/>
        </w:rPr>
        <w:t>1的</w:t>
      </w:r>
      <w:r w:rsidR="009308F0" w:rsidRPr="009308F0">
        <w:rPr>
          <w:rFonts w:ascii="宋体" w:hAnsi="宋体" w:hint="eastAsia"/>
          <w:sz w:val="24"/>
        </w:rPr>
        <w:t>基于γ辐射场数值矩阵分解的铀矿石品位分选</w:t>
      </w:r>
      <w:r w:rsidR="00E750CF">
        <w:rPr>
          <w:rFonts w:ascii="宋体" w:hAnsi="宋体" w:hint="eastAsia"/>
          <w:sz w:val="24"/>
        </w:rPr>
        <w:t>装置</w:t>
      </w:r>
      <w:r w:rsidR="00DE11EB" w:rsidRPr="00FC6F16">
        <w:rPr>
          <w:rFonts w:ascii="宋体" w:hAnsi="宋体" w:hint="eastAsia"/>
          <w:sz w:val="24"/>
        </w:rPr>
        <w:t>的结构示意图</w:t>
      </w:r>
      <w:r w:rsidRPr="00FC6F16">
        <w:rPr>
          <w:rFonts w:ascii="宋体" w:hAnsi="宋体" w:hint="eastAsia"/>
          <w:sz w:val="24"/>
        </w:rPr>
        <w:t>；</w:t>
      </w:r>
    </w:p>
    <w:p w14:paraId="7108A363" w14:textId="6DB524AB" w:rsidR="00DE11EB" w:rsidRPr="00FC6F16" w:rsidRDefault="00DE11EB" w:rsidP="00FC6F16">
      <w:pPr>
        <w:spacing w:before="60"/>
        <w:ind w:firstLineChars="200" w:firstLine="480"/>
        <w:textAlignment w:val="center"/>
        <w:rPr>
          <w:rFonts w:ascii="宋体" w:hAnsi="宋体"/>
          <w:sz w:val="24"/>
        </w:rPr>
      </w:pPr>
      <w:r w:rsidRPr="00FC6F16">
        <w:rPr>
          <w:rFonts w:ascii="宋体" w:hAnsi="宋体" w:hint="eastAsia"/>
          <w:sz w:val="24"/>
        </w:rPr>
        <w:t>图2为实施例</w:t>
      </w:r>
      <w:r w:rsidR="00913AB2">
        <w:rPr>
          <w:rFonts w:ascii="宋体" w:hAnsi="宋体" w:hint="eastAsia"/>
          <w:sz w:val="24"/>
        </w:rPr>
        <w:t>1</w:t>
      </w:r>
      <w:r w:rsidRPr="00FC6F16">
        <w:rPr>
          <w:rFonts w:ascii="宋体" w:hAnsi="宋体" w:hint="eastAsia"/>
          <w:sz w:val="24"/>
        </w:rPr>
        <w:t>的处理流程图；</w:t>
      </w:r>
    </w:p>
    <w:p w14:paraId="2D2E4812" w14:textId="594C9A8C" w:rsidR="004B31B5" w:rsidRPr="00FC6F16" w:rsidRDefault="004B31B5" w:rsidP="00FC6F16">
      <w:pPr>
        <w:spacing w:before="60"/>
        <w:ind w:firstLineChars="200" w:firstLine="480"/>
        <w:textAlignment w:val="center"/>
        <w:rPr>
          <w:rFonts w:ascii="宋体" w:hAnsi="宋体"/>
          <w:sz w:val="24"/>
        </w:rPr>
      </w:pPr>
      <w:r w:rsidRPr="00FC6F16">
        <w:rPr>
          <w:rFonts w:ascii="宋体" w:hAnsi="宋体" w:hint="eastAsia"/>
          <w:sz w:val="24"/>
        </w:rPr>
        <w:t>图</w:t>
      </w:r>
      <w:r w:rsidRPr="00FC6F16">
        <w:rPr>
          <w:rFonts w:ascii="宋体" w:hAnsi="宋体"/>
          <w:sz w:val="24"/>
        </w:rPr>
        <w:t>3</w:t>
      </w:r>
      <w:r w:rsidRPr="00FC6F16">
        <w:rPr>
          <w:rFonts w:ascii="宋体" w:hAnsi="宋体" w:hint="eastAsia"/>
          <w:sz w:val="24"/>
        </w:rPr>
        <w:t>为实施例</w:t>
      </w:r>
      <w:r w:rsidR="00913AB2">
        <w:rPr>
          <w:rFonts w:ascii="宋体" w:hAnsi="宋体" w:hint="eastAsia"/>
          <w:sz w:val="24"/>
        </w:rPr>
        <w:t>1</w:t>
      </w:r>
      <w:r w:rsidRPr="00FC6F16">
        <w:rPr>
          <w:rFonts w:ascii="宋体" w:hAnsi="宋体" w:hint="eastAsia"/>
          <w:sz w:val="24"/>
        </w:rPr>
        <w:t>的数字化脉冲多道谱分析仪</w:t>
      </w:r>
      <w:r w:rsidR="007C25B0">
        <w:rPr>
          <w:rFonts w:ascii="宋体" w:hAnsi="宋体" w:hint="eastAsia"/>
          <w:sz w:val="24"/>
        </w:rPr>
        <w:t>结构</w:t>
      </w:r>
      <w:r w:rsidRPr="00FC6F16">
        <w:rPr>
          <w:rFonts w:ascii="宋体" w:hAnsi="宋体" w:hint="eastAsia"/>
          <w:sz w:val="24"/>
        </w:rPr>
        <w:t>框图；</w:t>
      </w:r>
    </w:p>
    <w:p w14:paraId="088782AF" w14:textId="7B53EE36" w:rsidR="008E0A46" w:rsidRPr="00FC6F16" w:rsidRDefault="008E0A46" w:rsidP="00FC6F16">
      <w:pPr>
        <w:spacing w:before="60"/>
        <w:ind w:firstLineChars="200" w:firstLine="480"/>
        <w:textAlignment w:val="center"/>
        <w:rPr>
          <w:rFonts w:ascii="宋体" w:hAnsi="宋体"/>
          <w:sz w:val="24"/>
        </w:rPr>
      </w:pPr>
      <w:r w:rsidRPr="00FC6F16">
        <w:rPr>
          <w:rFonts w:ascii="宋体" w:hAnsi="宋体" w:hint="eastAsia"/>
          <w:sz w:val="24"/>
        </w:rPr>
        <w:t>图</w:t>
      </w:r>
      <w:r w:rsidR="004B31B5" w:rsidRPr="00FC6F16">
        <w:rPr>
          <w:rFonts w:ascii="宋体" w:hAnsi="宋体"/>
          <w:sz w:val="24"/>
        </w:rPr>
        <w:t>4</w:t>
      </w:r>
      <w:r w:rsidRPr="00FC6F16">
        <w:rPr>
          <w:rFonts w:ascii="宋体" w:hAnsi="宋体" w:hint="eastAsia"/>
          <w:sz w:val="24"/>
        </w:rPr>
        <w:t>为实施例</w:t>
      </w:r>
      <w:r w:rsidR="00913AB2">
        <w:rPr>
          <w:rFonts w:ascii="宋体" w:hAnsi="宋体" w:hint="eastAsia"/>
          <w:sz w:val="24"/>
        </w:rPr>
        <w:t>1</w:t>
      </w:r>
      <w:r w:rsidRPr="00FC6F16">
        <w:rPr>
          <w:rFonts w:ascii="宋体" w:hAnsi="宋体" w:hint="eastAsia"/>
          <w:sz w:val="24"/>
        </w:rPr>
        <w:t>的计数率曲线</w:t>
      </w:r>
      <w:r w:rsidR="004474B7" w:rsidRPr="00FC6F16">
        <w:rPr>
          <w:rFonts w:ascii="宋体" w:hAnsi="宋体" w:hint="eastAsia"/>
          <w:sz w:val="24"/>
        </w:rPr>
        <w:t>图</w:t>
      </w:r>
      <w:r w:rsidRPr="00FC6F16">
        <w:rPr>
          <w:rFonts w:ascii="宋体" w:hAnsi="宋体" w:hint="eastAsia"/>
          <w:sz w:val="24"/>
        </w:rPr>
        <w:t>；</w:t>
      </w:r>
    </w:p>
    <w:p w14:paraId="588911C9" w14:textId="6B67D7B1" w:rsidR="00024B74" w:rsidRPr="00FC6F16" w:rsidRDefault="00024B74" w:rsidP="00FC6F16">
      <w:pPr>
        <w:spacing w:before="60"/>
        <w:ind w:firstLineChars="200" w:firstLine="480"/>
        <w:textAlignment w:val="center"/>
        <w:rPr>
          <w:rFonts w:ascii="宋体" w:hAnsi="宋体"/>
          <w:sz w:val="24"/>
        </w:rPr>
      </w:pPr>
      <w:r w:rsidRPr="00FC6F16">
        <w:rPr>
          <w:rFonts w:ascii="宋体" w:hAnsi="宋体" w:hint="eastAsia"/>
          <w:sz w:val="24"/>
        </w:rPr>
        <w:t>图</w:t>
      </w:r>
      <w:r w:rsidR="004B31B5" w:rsidRPr="00FC6F16">
        <w:rPr>
          <w:rFonts w:ascii="宋体" w:hAnsi="宋体"/>
          <w:sz w:val="24"/>
        </w:rPr>
        <w:t>5</w:t>
      </w:r>
      <w:r w:rsidRPr="00FC6F16">
        <w:rPr>
          <w:rFonts w:ascii="宋体" w:hAnsi="宋体" w:hint="eastAsia"/>
          <w:sz w:val="24"/>
        </w:rPr>
        <w:t>为实施例</w:t>
      </w:r>
      <w:r w:rsidR="00913AB2">
        <w:rPr>
          <w:rFonts w:ascii="宋体" w:hAnsi="宋体" w:hint="eastAsia"/>
          <w:sz w:val="24"/>
        </w:rPr>
        <w:t>1</w:t>
      </w:r>
      <w:r w:rsidRPr="00FC6F16">
        <w:rPr>
          <w:rFonts w:ascii="宋体" w:hAnsi="宋体" w:hint="eastAsia"/>
          <w:sz w:val="24"/>
        </w:rPr>
        <w:t>的</w:t>
      </w:r>
      <w:r w:rsidRPr="00FC6F16">
        <w:rPr>
          <w:rFonts w:ascii="宋体" w:hAnsi="宋体" w:hint="eastAsia"/>
          <w:bCs/>
          <w:sz w:val="24"/>
        </w:rPr>
        <w:t>分解系数</w:t>
      </w:r>
      <w:r w:rsidRPr="00FC6F16">
        <w:rPr>
          <w:rFonts w:ascii="宋体" w:hAnsi="宋体" w:hint="eastAsia"/>
          <w:sz w:val="24"/>
        </w:rPr>
        <w:t>分布图；</w:t>
      </w:r>
    </w:p>
    <w:p w14:paraId="2ED67D52" w14:textId="09CA80FD" w:rsidR="00CB49D5" w:rsidRPr="00FC6F16" w:rsidRDefault="00CB49D5" w:rsidP="00FC6F16">
      <w:pPr>
        <w:spacing w:before="60"/>
        <w:ind w:firstLineChars="200" w:firstLine="480"/>
        <w:textAlignment w:val="center"/>
        <w:rPr>
          <w:rFonts w:ascii="宋体" w:hAnsi="宋体"/>
          <w:sz w:val="24"/>
        </w:rPr>
      </w:pPr>
      <w:r w:rsidRPr="00FC6F16">
        <w:rPr>
          <w:rFonts w:ascii="宋体" w:hAnsi="宋体" w:hint="eastAsia"/>
          <w:sz w:val="24"/>
        </w:rPr>
        <w:t>图</w:t>
      </w:r>
      <w:r w:rsidR="004B31B5" w:rsidRPr="00FC6F16">
        <w:rPr>
          <w:rFonts w:ascii="宋体" w:hAnsi="宋体"/>
          <w:sz w:val="24"/>
        </w:rPr>
        <w:t>6</w:t>
      </w:r>
      <w:r w:rsidRPr="00FC6F16">
        <w:rPr>
          <w:rFonts w:ascii="宋体" w:hAnsi="宋体" w:hint="eastAsia"/>
          <w:sz w:val="24"/>
        </w:rPr>
        <w:t>为实施例</w:t>
      </w:r>
      <w:r w:rsidR="00913AB2">
        <w:rPr>
          <w:rFonts w:ascii="宋体" w:hAnsi="宋体" w:hint="eastAsia"/>
          <w:sz w:val="24"/>
        </w:rPr>
        <w:t>1</w:t>
      </w:r>
      <w:r w:rsidRPr="00FC6F16">
        <w:rPr>
          <w:rFonts w:ascii="宋体" w:hAnsi="宋体" w:hint="eastAsia"/>
          <w:sz w:val="24"/>
        </w:rPr>
        <w:t>的双源γ辐射</w:t>
      </w:r>
      <w:r w:rsidR="00AC64CB" w:rsidRPr="00FC6F16">
        <w:rPr>
          <w:rFonts w:ascii="宋体" w:hAnsi="宋体" w:hint="eastAsia"/>
          <w:sz w:val="24"/>
        </w:rPr>
        <w:t>场</w:t>
      </w:r>
      <w:r w:rsidRPr="00FC6F16">
        <w:rPr>
          <w:rFonts w:ascii="宋体" w:hAnsi="宋体" w:hint="eastAsia"/>
          <w:sz w:val="24"/>
        </w:rPr>
        <w:t>场强分布图；</w:t>
      </w:r>
    </w:p>
    <w:p w14:paraId="47472304" w14:textId="38C31BBD" w:rsidR="00CB49D5" w:rsidRDefault="00CB49D5" w:rsidP="00FC6F16">
      <w:pPr>
        <w:spacing w:before="60"/>
        <w:ind w:firstLineChars="200" w:firstLine="480"/>
        <w:textAlignment w:val="center"/>
        <w:rPr>
          <w:rFonts w:ascii="宋体" w:hAnsi="宋体"/>
          <w:sz w:val="24"/>
        </w:rPr>
      </w:pPr>
      <w:r w:rsidRPr="00FC6F16">
        <w:rPr>
          <w:rFonts w:ascii="宋体" w:hAnsi="宋体" w:hint="eastAsia"/>
          <w:sz w:val="24"/>
        </w:rPr>
        <w:t>图</w:t>
      </w:r>
      <w:r w:rsidR="004B31B5" w:rsidRPr="00FC6F16">
        <w:rPr>
          <w:rFonts w:ascii="宋体" w:hAnsi="宋体"/>
          <w:sz w:val="24"/>
        </w:rPr>
        <w:t>7</w:t>
      </w:r>
      <w:r w:rsidRPr="00FC6F16">
        <w:rPr>
          <w:rFonts w:ascii="宋体" w:hAnsi="宋体" w:hint="eastAsia"/>
          <w:sz w:val="24"/>
        </w:rPr>
        <w:t>为实施例</w:t>
      </w:r>
      <w:r w:rsidR="00913AB2">
        <w:rPr>
          <w:rFonts w:ascii="宋体" w:hAnsi="宋体" w:hint="eastAsia"/>
          <w:sz w:val="24"/>
        </w:rPr>
        <w:t>1</w:t>
      </w:r>
      <w:r w:rsidRPr="00FC6F16">
        <w:rPr>
          <w:rFonts w:ascii="宋体" w:hAnsi="宋体" w:hint="eastAsia"/>
          <w:sz w:val="24"/>
        </w:rPr>
        <w:t>的</w:t>
      </w:r>
      <w:r w:rsidR="009A1AB5" w:rsidRPr="00FC6F16">
        <w:rPr>
          <w:rFonts w:ascii="宋体" w:hAnsi="宋体" w:hint="eastAsia"/>
          <w:sz w:val="24"/>
        </w:rPr>
        <w:t>分解后</w:t>
      </w:r>
      <w:r w:rsidR="001457B5">
        <w:rPr>
          <w:rFonts w:ascii="宋体" w:hAnsi="宋体" w:hint="eastAsia"/>
          <w:sz w:val="24"/>
        </w:rPr>
        <w:t>放射源1的</w:t>
      </w:r>
      <w:r w:rsidRPr="00FC6F16">
        <w:rPr>
          <w:rFonts w:ascii="宋体" w:hAnsi="宋体" w:hint="eastAsia"/>
          <w:sz w:val="24"/>
        </w:rPr>
        <w:t>γ辐射场强分布图；</w:t>
      </w:r>
    </w:p>
    <w:p w14:paraId="16231241" w14:textId="55889D02" w:rsidR="001457B5" w:rsidRPr="00FC6F16" w:rsidRDefault="001457B5" w:rsidP="00FC6F16">
      <w:pPr>
        <w:spacing w:before="60"/>
        <w:ind w:firstLineChars="200" w:firstLine="480"/>
        <w:textAlignment w:val="center"/>
        <w:rPr>
          <w:rFonts w:ascii="宋体" w:hAnsi="宋体"/>
          <w:sz w:val="24"/>
        </w:rPr>
      </w:pPr>
      <w:r>
        <w:rPr>
          <w:rFonts w:ascii="宋体" w:hAnsi="宋体" w:hint="eastAsia"/>
          <w:sz w:val="24"/>
        </w:rPr>
        <w:t>图8</w:t>
      </w:r>
      <w:r w:rsidRPr="001457B5">
        <w:rPr>
          <w:rFonts w:ascii="宋体" w:hAnsi="宋体" w:hint="eastAsia"/>
          <w:sz w:val="24"/>
        </w:rPr>
        <w:t>为实施例</w:t>
      </w:r>
      <w:r w:rsidR="00913AB2">
        <w:rPr>
          <w:rFonts w:ascii="宋体" w:hAnsi="宋体" w:hint="eastAsia"/>
          <w:sz w:val="24"/>
        </w:rPr>
        <w:t>1</w:t>
      </w:r>
      <w:r w:rsidRPr="001457B5">
        <w:rPr>
          <w:rFonts w:ascii="宋体" w:hAnsi="宋体" w:hint="eastAsia"/>
          <w:sz w:val="24"/>
        </w:rPr>
        <w:t>的分解后</w:t>
      </w:r>
      <w:r>
        <w:rPr>
          <w:rFonts w:ascii="宋体" w:hAnsi="宋体" w:hint="eastAsia"/>
          <w:sz w:val="24"/>
        </w:rPr>
        <w:t>放射源2的</w:t>
      </w:r>
      <w:r w:rsidRPr="001457B5">
        <w:rPr>
          <w:rFonts w:ascii="宋体" w:hAnsi="宋体" w:hint="eastAsia"/>
          <w:sz w:val="24"/>
        </w:rPr>
        <w:t>γ辐射场强分布图</w:t>
      </w:r>
      <w:r w:rsidR="00913AB2">
        <w:rPr>
          <w:rFonts w:ascii="宋体" w:hAnsi="宋体" w:hint="eastAsia"/>
          <w:sz w:val="24"/>
        </w:rPr>
        <w:t>。</w:t>
      </w:r>
    </w:p>
    <w:p w14:paraId="4D003F18" w14:textId="3EBC649D" w:rsidR="00DC2BC5" w:rsidRPr="00E750CF" w:rsidRDefault="00D91FE1" w:rsidP="00E750CF">
      <w:pPr>
        <w:spacing w:before="60"/>
        <w:ind w:firstLineChars="200" w:firstLine="480"/>
        <w:textAlignment w:val="center"/>
        <w:rPr>
          <w:rFonts w:ascii="宋体" w:hAnsi="宋体"/>
          <w:sz w:val="24"/>
        </w:rPr>
      </w:pPr>
      <w:r w:rsidRPr="00FC6F16">
        <w:rPr>
          <w:rFonts w:ascii="宋体" w:hAnsi="宋体" w:hint="eastAsia"/>
          <w:sz w:val="24"/>
        </w:rPr>
        <w:t>图中：</w:t>
      </w:r>
      <w:r w:rsidR="00E750CF">
        <w:rPr>
          <w:rFonts w:ascii="宋体" w:hAnsi="宋体" w:hint="eastAsia"/>
          <w:sz w:val="24"/>
        </w:rPr>
        <w:t>1-</w:t>
      </w:r>
      <w:r w:rsidR="000940BF" w:rsidRPr="00FC6F16">
        <w:rPr>
          <w:rFonts w:ascii="宋体" w:hAnsi="宋体" w:hint="eastAsia"/>
          <w:sz w:val="24"/>
        </w:rPr>
        <w:t>计算机、</w:t>
      </w:r>
      <w:r w:rsidR="00E750CF">
        <w:rPr>
          <w:rFonts w:ascii="宋体" w:hAnsi="宋体" w:hint="eastAsia"/>
          <w:sz w:val="24"/>
        </w:rPr>
        <w:t>2-输送带</w:t>
      </w:r>
      <w:r w:rsidR="000940BF" w:rsidRPr="00FC6F16">
        <w:rPr>
          <w:rFonts w:ascii="宋体" w:hAnsi="宋体" w:hint="eastAsia"/>
          <w:sz w:val="24"/>
        </w:rPr>
        <w:t>、</w:t>
      </w:r>
      <w:r w:rsidR="00E750CF">
        <w:rPr>
          <w:rFonts w:ascii="宋体" w:hAnsi="宋体" w:hint="eastAsia"/>
          <w:sz w:val="24"/>
        </w:rPr>
        <w:t>3-传动辊</w:t>
      </w:r>
      <w:r w:rsidR="000940BF" w:rsidRPr="00FC6F16">
        <w:rPr>
          <w:rFonts w:ascii="宋体" w:hAnsi="宋体" w:hint="eastAsia"/>
          <w:sz w:val="24"/>
        </w:rPr>
        <w:t>、</w:t>
      </w:r>
      <w:r w:rsidR="00E750CF">
        <w:rPr>
          <w:rFonts w:ascii="宋体" w:hAnsi="宋体" w:hint="eastAsia"/>
          <w:sz w:val="24"/>
        </w:rPr>
        <w:t>4-</w:t>
      </w:r>
      <w:r w:rsidR="000940BF" w:rsidRPr="00FC6F16">
        <w:rPr>
          <w:rFonts w:ascii="宋体" w:hAnsi="宋体" w:hint="eastAsia"/>
          <w:sz w:val="24"/>
        </w:rPr>
        <w:t>阵列探测</w:t>
      </w:r>
      <w:r w:rsidR="00153A9A">
        <w:rPr>
          <w:rFonts w:ascii="宋体" w:hAnsi="宋体" w:hint="eastAsia"/>
          <w:sz w:val="24"/>
        </w:rPr>
        <w:t>系统</w:t>
      </w:r>
      <w:r w:rsidR="000940BF" w:rsidRPr="00FC6F16">
        <w:rPr>
          <w:rFonts w:ascii="宋体" w:hAnsi="宋体" w:hint="eastAsia"/>
          <w:sz w:val="24"/>
        </w:rPr>
        <w:t>、</w:t>
      </w:r>
      <w:r w:rsidR="00E750CF">
        <w:rPr>
          <w:rFonts w:ascii="宋体" w:hAnsi="宋体" w:hint="eastAsia"/>
          <w:sz w:val="24"/>
        </w:rPr>
        <w:t>5-</w:t>
      </w:r>
      <w:r w:rsidR="000940BF" w:rsidRPr="00FC6F16">
        <w:rPr>
          <w:rFonts w:ascii="宋体" w:hAnsi="宋体" w:hint="eastAsia"/>
          <w:sz w:val="24"/>
        </w:rPr>
        <w:t>空气压缩机、</w:t>
      </w:r>
      <w:r w:rsidR="00E750CF">
        <w:rPr>
          <w:rFonts w:ascii="宋体" w:hAnsi="宋体" w:hint="eastAsia"/>
          <w:sz w:val="24"/>
        </w:rPr>
        <w:t>6-</w:t>
      </w:r>
      <w:r w:rsidR="000940BF" w:rsidRPr="00FC6F16">
        <w:rPr>
          <w:rFonts w:ascii="宋体" w:hAnsi="宋体" w:hint="eastAsia"/>
          <w:sz w:val="24"/>
        </w:rPr>
        <w:t>可调式喷气阀、</w:t>
      </w:r>
      <w:r w:rsidR="00E750CF">
        <w:rPr>
          <w:rFonts w:ascii="宋体" w:hAnsi="宋体" w:hint="eastAsia"/>
          <w:sz w:val="24"/>
        </w:rPr>
        <w:t>7-</w:t>
      </w:r>
      <w:r w:rsidR="000940BF" w:rsidRPr="00FC6F16">
        <w:rPr>
          <w:rFonts w:ascii="宋体" w:hAnsi="宋体" w:hint="eastAsia"/>
          <w:sz w:val="24"/>
        </w:rPr>
        <w:t>铀矿石收料桶、</w:t>
      </w:r>
      <w:r w:rsidR="00E750CF">
        <w:rPr>
          <w:rFonts w:ascii="宋体" w:hAnsi="宋体" w:hint="eastAsia"/>
          <w:sz w:val="24"/>
        </w:rPr>
        <w:t>8-</w:t>
      </w:r>
      <w:r w:rsidR="000940BF" w:rsidRPr="00FC6F16">
        <w:rPr>
          <w:rFonts w:ascii="宋体" w:hAnsi="宋体" w:hint="eastAsia"/>
          <w:sz w:val="24"/>
        </w:rPr>
        <w:t>废石收料桶</w:t>
      </w:r>
      <w:r w:rsidR="007C25B0">
        <w:rPr>
          <w:rFonts w:ascii="宋体" w:hAnsi="宋体" w:hint="eastAsia"/>
          <w:sz w:val="24"/>
        </w:rPr>
        <w:t>、</w:t>
      </w:r>
      <w:r w:rsidR="00B31ADA">
        <w:rPr>
          <w:rFonts w:ascii="宋体" w:hAnsi="宋体" w:hint="eastAsia"/>
          <w:sz w:val="24"/>
        </w:rPr>
        <w:t>9</w:t>
      </w:r>
      <w:r w:rsidR="007C25B0">
        <w:rPr>
          <w:rFonts w:ascii="宋体" w:hAnsi="宋体" w:hint="eastAsia"/>
          <w:sz w:val="24"/>
        </w:rPr>
        <w:t>-</w:t>
      </w:r>
      <w:r w:rsidR="00E64681">
        <w:rPr>
          <w:rFonts w:ascii="宋体" w:hAnsi="宋体" w:hint="eastAsia"/>
          <w:sz w:val="24"/>
        </w:rPr>
        <w:t>前置放大器</w:t>
      </w:r>
      <w:r w:rsidR="007C25B0">
        <w:rPr>
          <w:rFonts w:ascii="宋体" w:hAnsi="宋体" w:hint="eastAsia"/>
          <w:sz w:val="24"/>
        </w:rPr>
        <w:t>、</w:t>
      </w:r>
      <w:r w:rsidR="00B31ADA">
        <w:rPr>
          <w:rFonts w:ascii="宋体" w:hAnsi="宋体" w:hint="eastAsia"/>
          <w:sz w:val="24"/>
        </w:rPr>
        <w:t>10</w:t>
      </w:r>
      <w:r w:rsidR="007C25B0">
        <w:rPr>
          <w:rFonts w:ascii="宋体" w:hAnsi="宋体" w:hint="eastAsia"/>
          <w:sz w:val="24"/>
        </w:rPr>
        <w:t>-</w:t>
      </w:r>
      <w:r w:rsidR="00913AB2" w:rsidRPr="00913AB2">
        <w:rPr>
          <w:rFonts w:ascii="宋体" w:hAnsi="宋体" w:hint="eastAsia"/>
          <w:sz w:val="24"/>
        </w:rPr>
        <w:t>高速模数转换器</w:t>
      </w:r>
      <w:r w:rsidR="007C25B0">
        <w:rPr>
          <w:rFonts w:ascii="宋体" w:hAnsi="宋体" w:hint="eastAsia"/>
          <w:sz w:val="24"/>
        </w:rPr>
        <w:t>、</w:t>
      </w:r>
      <w:r w:rsidR="00B31ADA">
        <w:rPr>
          <w:rFonts w:ascii="宋体" w:hAnsi="宋体" w:hint="eastAsia"/>
          <w:sz w:val="24"/>
        </w:rPr>
        <w:t>11</w:t>
      </w:r>
      <w:r w:rsidR="007C25B0">
        <w:rPr>
          <w:rFonts w:ascii="宋体" w:hAnsi="宋体" w:hint="eastAsia"/>
          <w:sz w:val="24"/>
        </w:rPr>
        <w:t>-</w:t>
      </w:r>
      <w:r w:rsidR="00913AB2" w:rsidRPr="00913AB2">
        <w:rPr>
          <w:rFonts w:ascii="宋体" w:hAnsi="宋体" w:hint="eastAsia"/>
          <w:sz w:val="24"/>
        </w:rPr>
        <w:t>现场可编程门阵列</w:t>
      </w:r>
      <w:r w:rsidR="007C25B0">
        <w:rPr>
          <w:rFonts w:ascii="宋体" w:hAnsi="宋体" w:hint="eastAsia"/>
          <w:sz w:val="24"/>
        </w:rPr>
        <w:t>。</w:t>
      </w:r>
    </w:p>
    <w:p w14:paraId="435345BE" w14:textId="27B10457" w:rsidR="00A9471F" w:rsidRPr="00FC6F16" w:rsidRDefault="00A80A94">
      <w:pPr>
        <w:spacing w:before="60"/>
        <w:textAlignment w:val="center"/>
        <w:rPr>
          <w:rFonts w:ascii="宋体" w:hAnsi="宋体"/>
          <w:b/>
          <w:sz w:val="24"/>
        </w:rPr>
      </w:pPr>
      <w:r w:rsidRPr="00FC6F16">
        <w:rPr>
          <w:rFonts w:ascii="宋体" w:hAnsi="宋体"/>
          <w:b/>
          <w:sz w:val="24"/>
        </w:rPr>
        <w:t>具体实施方式</w:t>
      </w:r>
    </w:p>
    <w:p w14:paraId="72F16DF0" w14:textId="77777777" w:rsidR="003B45AB" w:rsidRPr="00FC6F16" w:rsidRDefault="003B45AB" w:rsidP="00FC6F16">
      <w:pPr>
        <w:ind w:firstLineChars="200" w:firstLine="480"/>
        <w:rPr>
          <w:rFonts w:ascii="宋体" w:hAnsi="宋体"/>
          <w:sz w:val="24"/>
        </w:rPr>
      </w:pPr>
      <w:r w:rsidRPr="00FC6F16">
        <w:rPr>
          <w:rFonts w:ascii="宋体" w:hAnsi="宋体" w:hint="eastAsia"/>
          <w:sz w:val="24"/>
        </w:rPr>
        <w:t>下面将结合本申请实施例中的附图，对本申请实施例中的技术方案进行清楚、完整地描述，显然，所描述的实施例仅仅是本申请一部分实施例，而不是全部的实施例。基于本申请中的实施例，本领域普通技术人员在没有做出创造性劳动前提下所获得的所有其他实施例，都属于本申请保护的范围。</w:t>
      </w:r>
    </w:p>
    <w:p w14:paraId="060B2D1B" w14:textId="33139496" w:rsidR="00DC2BC5" w:rsidRDefault="003B45AB" w:rsidP="00FC6F16">
      <w:pPr>
        <w:ind w:firstLineChars="200" w:firstLine="480"/>
        <w:rPr>
          <w:rFonts w:ascii="宋体" w:hAnsi="宋体"/>
          <w:sz w:val="24"/>
        </w:rPr>
      </w:pPr>
      <w:r w:rsidRPr="00FC6F16">
        <w:rPr>
          <w:rFonts w:ascii="宋体" w:hAnsi="宋体" w:hint="eastAsia"/>
          <w:sz w:val="24"/>
        </w:rPr>
        <w:t>为使本申请的上述目的、特征和优点能够更加明显易懂，下面结合附图和具体实施方式对本申请作进一步详细的说明。</w:t>
      </w:r>
    </w:p>
    <w:p w14:paraId="3161FA6A" w14:textId="7901B429" w:rsidR="00913AB2" w:rsidRPr="00FC6F16" w:rsidRDefault="00913AB2" w:rsidP="00FC6F16">
      <w:pPr>
        <w:ind w:firstLineChars="200" w:firstLine="480"/>
        <w:rPr>
          <w:rFonts w:ascii="宋体" w:hAnsi="宋体"/>
          <w:sz w:val="24"/>
        </w:rPr>
      </w:pPr>
      <w:r>
        <w:rPr>
          <w:rFonts w:ascii="宋体" w:hAnsi="宋体" w:hint="eastAsia"/>
          <w:sz w:val="24"/>
        </w:rPr>
        <w:t>实施例1</w:t>
      </w:r>
    </w:p>
    <w:p w14:paraId="2B37A420" w14:textId="0DF450AB" w:rsidR="00937D28" w:rsidRPr="00FC6F16" w:rsidDel="00937D28" w:rsidRDefault="00E750CF" w:rsidP="00B52C2E">
      <w:pPr>
        <w:ind w:firstLineChars="200" w:firstLine="480"/>
        <w:rPr>
          <w:rFonts w:ascii="宋体" w:hAnsi="宋体"/>
          <w:sz w:val="24"/>
        </w:rPr>
      </w:pPr>
      <w:r>
        <w:rPr>
          <w:rFonts w:ascii="宋体" w:hAnsi="宋体" w:hint="eastAsia"/>
          <w:sz w:val="24"/>
        </w:rPr>
        <w:t>如图1所示，本实施</w:t>
      </w:r>
      <w:r w:rsidR="002D2843" w:rsidRPr="00FC6F16">
        <w:rPr>
          <w:rFonts w:ascii="宋体" w:hAnsi="宋体" w:hint="eastAsia"/>
          <w:sz w:val="24"/>
        </w:rPr>
        <w:t>例提供了一种</w:t>
      </w:r>
      <w:r w:rsidRPr="009308F0">
        <w:rPr>
          <w:rFonts w:ascii="宋体" w:hAnsi="宋体" w:hint="eastAsia"/>
          <w:sz w:val="24"/>
        </w:rPr>
        <w:t>基于γ辐射场数值矩阵分解的铀矿石品位分选</w:t>
      </w:r>
      <w:r>
        <w:rPr>
          <w:rFonts w:ascii="宋体" w:hAnsi="宋体" w:hint="eastAsia"/>
          <w:sz w:val="24"/>
        </w:rPr>
        <w:t>装置，包括</w:t>
      </w:r>
      <w:r w:rsidRPr="00FC6F16">
        <w:rPr>
          <w:rFonts w:ascii="宋体" w:hAnsi="宋体" w:hint="eastAsia"/>
          <w:sz w:val="24"/>
        </w:rPr>
        <w:t>计算机</w:t>
      </w:r>
      <w:r>
        <w:rPr>
          <w:rFonts w:ascii="宋体" w:hAnsi="宋体" w:hint="eastAsia"/>
          <w:sz w:val="24"/>
        </w:rPr>
        <w:t>1、输送带2、传动辊3、</w:t>
      </w:r>
      <w:r w:rsidRPr="00FC6F16">
        <w:rPr>
          <w:rFonts w:ascii="宋体" w:hAnsi="宋体" w:hint="eastAsia"/>
          <w:sz w:val="24"/>
        </w:rPr>
        <w:t>阵列探测</w:t>
      </w:r>
      <w:r w:rsidR="00227117">
        <w:rPr>
          <w:rFonts w:ascii="宋体" w:hAnsi="宋体" w:hint="eastAsia"/>
          <w:sz w:val="24"/>
        </w:rPr>
        <w:t>系统</w:t>
      </w:r>
      <w:r w:rsidRPr="00FC6F16">
        <w:rPr>
          <w:rFonts w:ascii="宋体" w:hAnsi="宋体" w:hint="eastAsia"/>
          <w:sz w:val="24"/>
        </w:rPr>
        <w:t>4</w:t>
      </w:r>
      <w:r>
        <w:rPr>
          <w:rFonts w:ascii="宋体" w:hAnsi="宋体" w:hint="eastAsia"/>
          <w:sz w:val="24"/>
        </w:rPr>
        <w:t>、</w:t>
      </w:r>
      <w:r w:rsidRPr="00FC6F16">
        <w:rPr>
          <w:rFonts w:ascii="宋体" w:hAnsi="宋体" w:hint="eastAsia"/>
          <w:sz w:val="24"/>
        </w:rPr>
        <w:t>空气压缩机</w:t>
      </w:r>
      <w:r>
        <w:rPr>
          <w:rFonts w:ascii="宋体" w:hAnsi="宋体" w:hint="eastAsia"/>
          <w:sz w:val="24"/>
        </w:rPr>
        <w:t>5、</w:t>
      </w:r>
      <w:r w:rsidRPr="00FC6F16">
        <w:rPr>
          <w:rFonts w:ascii="宋体" w:hAnsi="宋体" w:hint="eastAsia"/>
          <w:sz w:val="24"/>
        </w:rPr>
        <w:t>可调式喷气阀6、铀矿石收料桶7、废石收料桶8</w:t>
      </w:r>
      <w:r w:rsidR="00D326BA">
        <w:rPr>
          <w:rFonts w:ascii="宋体" w:hAnsi="宋体" w:hint="eastAsia"/>
          <w:sz w:val="24"/>
        </w:rPr>
        <w:t>；输送带2通过两个传动辊3支撑，输送带2用于输送</w:t>
      </w:r>
      <w:r w:rsidR="00D326BA" w:rsidRPr="009308F0">
        <w:rPr>
          <w:rFonts w:ascii="宋体" w:hAnsi="宋体" w:hint="eastAsia"/>
          <w:sz w:val="24"/>
        </w:rPr>
        <w:t>铀矿石</w:t>
      </w:r>
      <w:r w:rsidR="00D326BA">
        <w:rPr>
          <w:rFonts w:ascii="宋体" w:hAnsi="宋体" w:hint="eastAsia"/>
          <w:sz w:val="24"/>
        </w:rPr>
        <w:t>，输送带2的末端设置</w:t>
      </w:r>
      <w:r w:rsidR="00D326BA" w:rsidRPr="00FC6F16">
        <w:rPr>
          <w:rFonts w:ascii="宋体" w:hAnsi="宋体" w:hint="eastAsia"/>
          <w:sz w:val="24"/>
        </w:rPr>
        <w:t>可调式喷气阀6</w:t>
      </w:r>
      <w:r w:rsidR="00D326BA">
        <w:rPr>
          <w:rFonts w:ascii="宋体" w:hAnsi="宋体" w:hint="eastAsia"/>
          <w:sz w:val="24"/>
        </w:rPr>
        <w:t>，并在</w:t>
      </w:r>
      <w:r w:rsidR="00D326BA" w:rsidRPr="00FC6F16">
        <w:rPr>
          <w:rFonts w:ascii="宋体" w:hAnsi="宋体" w:hint="eastAsia"/>
          <w:sz w:val="24"/>
        </w:rPr>
        <w:t>铀矿石</w:t>
      </w:r>
      <w:r w:rsidR="00D326BA">
        <w:rPr>
          <w:rFonts w:ascii="宋体" w:hAnsi="宋体" w:hint="eastAsia"/>
          <w:sz w:val="24"/>
        </w:rPr>
        <w:t>下落位置设置用于接料的</w:t>
      </w:r>
      <w:r w:rsidR="00D326BA" w:rsidRPr="00FC6F16">
        <w:rPr>
          <w:rFonts w:ascii="宋体" w:hAnsi="宋体" w:hint="eastAsia"/>
          <w:sz w:val="24"/>
        </w:rPr>
        <w:t>铀矿石收料桶7</w:t>
      </w:r>
      <w:r w:rsidR="00D326BA">
        <w:rPr>
          <w:rFonts w:ascii="宋体" w:hAnsi="宋体" w:hint="eastAsia"/>
          <w:sz w:val="24"/>
        </w:rPr>
        <w:t>和</w:t>
      </w:r>
      <w:r w:rsidR="00D326BA" w:rsidRPr="00FC6F16">
        <w:rPr>
          <w:rFonts w:ascii="宋体" w:hAnsi="宋体" w:hint="eastAsia"/>
          <w:sz w:val="24"/>
        </w:rPr>
        <w:t>废石收料桶8</w:t>
      </w:r>
      <w:r w:rsidR="00D326BA">
        <w:rPr>
          <w:rFonts w:ascii="宋体" w:hAnsi="宋体" w:hint="eastAsia"/>
          <w:sz w:val="24"/>
        </w:rPr>
        <w:t>，</w:t>
      </w:r>
      <w:r w:rsidR="00C970F8" w:rsidRPr="00FC6F16">
        <w:rPr>
          <w:rFonts w:ascii="宋体" w:hAnsi="宋体" w:hint="eastAsia"/>
          <w:sz w:val="24"/>
        </w:rPr>
        <w:t>可调式喷气阀6</w:t>
      </w:r>
      <w:r w:rsidR="00C970F8">
        <w:rPr>
          <w:rFonts w:ascii="宋体" w:hAnsi="宋体" w:hint="eastAsia"/>
          <w:sz w:val="24"/>
        </w:rPr>
        <w:t>连接</w:t>
      </w:r>
      <w:r w:rsidR="00C970F8" w:rsidRPr="00FC6F16">
        <w:rPr>
          <w:rFonts w:ascii="宋体" w:hAnsi="宋体" w:hint="eastAsia"/>
          <w:sz w:val="24"/>
        </w:rPr>
        <w:t>空气压缩机</w:t>
      </w:r>
      <w:r w:rsidR="00C970F8">
        <w:rPr>
          <w:rFonts w:ascii="宋体" w:hAnsi="宋体" w:hint="eastAsia"/>
          <w:sz w:val="24"/>
        </w:rPr>
        <w:t>5，输送带2下方设置</w:t>
      </w:r>
      <w:bookmarkStart w:id="21" w:name="OLE_LINK1"/>
      <w:r w:rsidR="00C970F8" w:rsidRPr="00FC6F16">
        <w:rPr>
          <w:rFonts w:ascii="宋体" w:hAnsi="宋体" w:hint="eastAsia"/>
          <w:sz w:val="24"/>
        </w:rPr>
        <w:t>阵列探测</w:t>
      </w:r>
      <w:r w:rsidR="00CE6BC6">
        <w:rPr>
          <w:rFonts w:ascii="宋体" w:hAnsi="宋体" w:hint="eastAsia"/>
          <w:sz w:val="24"/>
        </w:rPr>
        <w:t>系统</w:t>
      </w:r>
      <w:r w:rsidR="00C970F8" w:rsidRPr="00FC6F16">
        <w:rPr>
          <w:rFonts w:ascii="宋体" w:hAnsi="宋体" w:hint="eastAsia"/>
          <w:sz w:val="24"/>
        </w:rPr>
        <w:t>4</w:t>
      </w:r>
      <w:bookmarkEnd w:id="21"/>
      <w:r w:rsidR="00C970F8">
        <w:rPr>
          <w:rFonts w:ascii="宋体" w:hAnsi="宋体" w:hint="eastAsia"/>
          <w:sz w:val="24"/>
        </w:rPr>
        <w:t>，</w:t>
      </w:r>
      <w:r w:rsidR="00C970F8" w:rsidRPr="00FC6F16">
        <w:rPr>
          <w:rFonts w:ascii="宋体" w:hAnsi="宋体" w:hint="eastAsia"/>
          <w:sz w:val="24"/>
        </w:rPr>
        <w:t>阵列探测</w:t>
      </w:r>
      <w:r w:rsidR="00CE6BC6">
        <w:rPr>
          <w:rFonts w:ascii="宋体" w:hAnsi="宋体" w:hint="eastAsia"/>
          <w:sz w:val="24"/>
        </w:rPr>
        <w:t>系统</w:t>
      </w:r>
      <w:r w:rsidR="00C970F8" w:rsidRPr="00FC6F16">
        <w:rPr>
          <w:rFonts w:ascii="宋体" w:hAnsi="宋体" w:hint="eastAsia"/>
          <w:sz w:val="24"/>
        </w:rPr>
        <w:t>4</w:t>
      </w:r>
      <w:r w:rsidR="00C970F8">
        <w:rPr>
          <w:rFonts w:ascii="宋体" w:hAnsi="宋体" w:hint="eastAsia"/>
          <w:sz w:val="24"/>
        </w:rPr>
        <w:t>和</w:t>
      </w:r>
      <w:r w:rsidR="00C970F8" w:rsidRPr="00FC6F16">
        <w:rPr>
          <w:rFonts w:ascii="宋体" w:hAnsi="宋体" w:hint="eastAsia"/>
          <w:sz w:val="24"/>
        </w:rPr>
        <w:t>空气压缩机</w:t>
      </w:r>
      <w:r w:rsidR="00C970F8">
        <w:rPr>
          <w:rFonts w:ascii="宋体" w:hAnsi="宋体" w:hint="eastAsia"/>
          <w:sz w:val="24"/>
        </w:rPr>
        <w:t>5连接</w:t>
      </w:r>
      <w:r w:rsidR="00C970F8" w:rsidRPr="00FC6F16">
        <w:rPr>
          <w:rFonts w:ascii="宋体" w:hAnsi="宋体" w:hint="eastAsia"/>
          <w:sz w:val="24"/>
        </w:rPr>
        <w:t>计算机</w:t>
      </w:r>
      <w:r w:rsidR="00C970F8">
        <w:rPr>
          <w:rFonts w:ascii="宋体" w:hAnsi="宋体" w:hint="eastAsia"/>
          <w:sz w:val="24"/>
        </w:rPr>
        <w:t>1，</w:t>
      </w:r>
      <w:r w:rsidR="00C970F8" w:rsidRPr="00FC6F16">
        <w:rPr>
          <w:rFonts w:ascii="宋体" w:hAnsi="宋体" w:hint="eastAsia"/>
          <w:sz w:val="24"/>
        </w:rPr>
        <w:t>计算机</w:t>
      </w:r>
      <w:r w:rsidR="00C970F8">
        <w:rPr>
          <w:rFonts w:ascii="宋体" w:hAnsi="宋体" w:hint="eastAsia"/>
          <w:sz w:val="24"/>
        </w:rPr>
        <w:t>1内置</w:t>
      </w:r>
      <w:r w:rsidR="00C970F8" w:rsidRPr="009308F0">
        <w:rPr>
          <w:rFonts w:ascii="宋体" w:hAnsi="宋体" w:hint="eastAsia"/>
          <w:sz w:val="24"/>
        </w:rPr>
        <w:t>铀矿石品位分选</w:t>
      </w:r>
      <w:r w:rsidR="00C970F8">
        <w:rPr>
          <w:rFonts w:ascii="宋体" w:hAnsi="宋体" w:hint="eastAsia"/>
          <w:sz w:val="24"/>
        </w:rPr>
        <w:t>系统，</w:t>
      </w:r>
      <w:r w:rsidR="00C970F8" w:rsidRPr="009308F0">
        <w:rPr>
          <w:rFonts w:ascii="宋体" w:hAnsi="宋体" w:hint="eastAsia"/>
          <w:sz w:val="24"/>
        </w:rPr>
        <w:t>铀矿石品位分选</w:t>
      </w:r>
      <w:r w:rsidR="00C970F8">
        <w:rPr>
          <w:rFonts w:ascii="宋体" w:hAnsi="宋体" w:hint="eastAsia"/>
          <w:sz w:val="24"/>
        </w:rPr>
        <w:t>系统包括</w:t>
      </w:r>
      <w:r w:rsidR="00C970F8" w:rsidRPr="009308F0">
        <w:rPr>
          <w:rFonts w:ascii="宋体" w:hAnsi="宋体" w:hint="eastAsia"/>
          <w:sz w:val="24"/>
        </w:rPr>
        <w:t>铀矿石品位</w:t>
      </w:r>
      <w:r w:rsidR="00C970F8">
        <w:rPr>
          <w:rFonts w:ascii="宋体" w:hAnsi="宋体" w:hint="eastAsia"/>
          <w:sz w:val="24"/>
        </w:rPr>
        <w:t>计算模块和分选控制模块，</w:t>
      </w:r>
      <w:r w:rsidR="00C970F8" w:rsidRPr="009308F0">
        <w:rPr>
          <w:rFonts w:ascii="宋体" w:hAnsi="宋体" w:hint="eastAsia"/>
          <w:sz w:val="24"/>
        </w:rPr>
        <w:t>铀矿石品位</w:t>
      </w:r>
      <w:r w:rsidR="00C970F8">
        <w:rPr>
          <w:rFonts w:ascii="宋体" w:hAnsi="宋体" w:hint="eastAsia"/>
          <w:sz w:val="24"/>
        </w:rPr>
        <w:t>计算模块根据</w:t>
      </w:r>
      <w:r w:rsidR="00C970F8" w:rsidRPr="00FC6F16">
        <w:rPr>
          <w:rFonts w:ascii="宋体" w:hAnsi="宋体" w:hint="eastAsia"/>
          <w:sz w:val="24"/>
        </w:rPr>
        <w:t>阵列探测</w:t>
      </w:r>
      <w:r w:rsidR="008A6297">
        <w:rPr>
          <w:rFonts w:ascii="宋体" w:hAnsi="宋体" w:hint="eastAsia"/>
          <w:sz w:val="24"/>
        </w:rPr>
        <w:t>系统</w:t>
      </w:r>
      <w:r w:rsidR="00C970F8" w:rsidRPr="00FC6F16">
        <w:rPr>
          <w:rFonts w:ascii="宋体" w:hAnsi="宋体" w:hint="eastAsia"/>
          <w:sz w:val="24"/>
        </w:rPr>
        <w:t>4</w:t>
      </w:r>
      <w:r w:rsidR="00C970F8">
        <w:rPr>
          <w:rFonts w:ascii="宋体" w:hAnsi="宋体" w:hint="eastAsia"/>
          <w:sz w:val="24"/>
        </w:rPr>
        <w:t>探测的</w:t>
      </w:r>
      <w:r w:rsidR="00C970F8" w:rsidRPr="009308F0">
        <w:rPr>
          <w:rFonts w:ascii="宋体" w:hAnsi="宋体" w:hint="eastAsia"/>
          <w:sz w:val="24"/>
        </w:rPr>
        <w:t>γ辐射场</w:t>
      </w:r>
      <w:r w:rsidR="00C970F8">
        <w:rPr>
          <w:rFonts w:ascii="宋体" w:hAnsi="宋体" w:hint="eastAsia"/>
          <w:sz w:val="24"/>
        </w:rPr>
        <w:t>强度计算</w:t>
      </w:r>
      <w:r w:rsidR="00C970F8" w:rsidRPr="009308F0">
        <w:rPr>
          <w:rFonts w:ascii="宋体" w:hAnsi="宋体" w:hint="eastAsia"/>
          <w:sz w:val="24"/>
        </w:rPr>
        <w:t>铀矿石品位</w:t>
      </w:r>
      <w:r w:rsidR="00C970F8">
        <w:rPr>
          <w:rFonts w:ascii="宋体" w:hAnsi="宋体" w:hint="eastAsia"/>
          <w:sz w:val="24"/>
        </w:rPr>
        <w:t>，</w:t>
      </w:r>
      <w:r w:rsidR="00B40450">
        <w:rPr>
          <w:rFonts w:ascii="宋体" w:hAnsi="宋体" w:hint="eastAsia"/>
          <w:sz w:val="24"/>
        </w:rPr>
        <w:t>分选控制模块根据所计算的</w:t>
      </w:r>
      <w:r w:rsidR="00B40450" w:rsidRPr="009308F0">
        <w:rPr>
          <w:rFonts w:ascii="宋体" w:hAnsi="宋体" w:hint="eastAsia"/>
          <w:sz w:val="24"/>
        </w:rPr>
        <w:t>铀矿石品位</w:t>
      </w:r>
      <w:r w:rsidR="00B40450">
        <w:rPr>
          <w:rFonts w:ascii="宋体" w:hAnsi="宋体" w:hint="eastAsia"/>
          <w:sz w:val="24"/>
        </w:rPr>
        <w:t>调节</w:t>
      </w:r>
      <w:r w:rsidR="00B40450" w:rsidRPr="00FC6F16">
        <w:rPr>
          <w:rFonts w:ascii="宋体" w:hAnsi="宋体" w:hint="eastAsia"/>
          <w:sz w:val="24"/>
        </w:rPr>
        <w:t>空气压缩机</w:t>
      </w:r>
      <w:r w:rsidR="00B40450">
        <w:rPr>
          <w:rFonts w:ascii="宋体" w:hAnsi="宋体" w:hint="eastAsia"/>
          <w:sz w:val="24"/>
        </w:rPr>
        <w:t>5的压缩空气压强，并控制</w:t>
      </w:r>
      <w:r w:rsidR="00B40450" w:rsidRPr="00FC6F16">
        <w:rPr>
          <w:rFonts w:ascii="宋体" w:hAnsi="宋体" w:hint="eastAsia"/>
          <w:sz w:val="24"/>
        </w:rPr>
        <w:t>可调式喷气阀6</w:t>
      </w:r>
      <w:r w:rsidR="00B40450">
        <w:rPr>
          <w:rFonts w:ascii="宋体" w:hAnsi="宋体" w:hint="eastAsia"/>
          <w:sz w:val="24"/>
        </w:rPr>
        <w:t>喷射的压缩空气，</w:t>
      </w:r>
      <w:r w:rsidR="00B40450">
        <w:rPr>
          <w:rFonts w:ascii="宋体" w:hAnsi="宋体" w:hint="eastAsia"/>
          <w:sz w:val="24"/>
        </w:rPr>
        <w:lastRenderedPageBreak/>
        <w:t>使符合品位要求的</w:t>
      </w:r>
      <w:r w:rsidR="00B40450" w:rsidRPr="009308F0">
        <w:rPr>
          <w:rFonts w:ascii="宋体" w:hAnsi="宋体" w:hint="eastAsia"/>
          <w:sz w:val="24"/>
        </w:rPr>
        <w:t>铀矿石</w:t>
      </w:r>
      <w:r w:rsidR="00B40450">
        <w:rPr>
          <w:rFonts w:ascii="宋体" w:hAnsi="宋体" w:hint="eastAsia"/>
          <w:sz w:val="24"/>
        </w:rPr>
        <w:t>落入</w:t>
      </w:r>
      <w:r w:rsidR="00B40450" w:rsidRPr="00FC6F16">
        <w:rPr>
          <w:rFonts w:ascii="宋体" w:hAnsi="宋体" w:hint="eastAsia"/>
          <w:sz w:val="24"/>
        </w:rPr>
        <w:t>铀矿石收料桶7</w:t>
      </w:r>
      <w:r w:rsidR="00B40450">
        <w:rPr>
          <w:rFonts w:ascii="宋体" w:hAnsi="宋体" w:hint="eastAsia"/>
          <w:sz w:val="24"/>
        </w:rPr>
        <w:t>，不符合品位要求的</w:t>
      </w:r>
      <w:r w:rsidR="00B40450" w:rsidRPr="009308F0">
        <w:rPr>
          <w:rFonts w:ascii="宋体" w:hAnsi="宋体" w:hint="eastAsia"/>
          <w:sz w:val="24"/>
        </w:rPr>
        <w:t>铀矿石</w:t>
      </w:r>
      <w:r w:rsidR="00B40450">
        <w:rPr>
          <w:rFonts w:ascii="宋体" w:hAnsi="宋体" w:hint="eastAsia"/>
          <w:sz w:val="24"/>
        </w:rPr>
        <w:t>落入</w:t>
      </w:r>
      <w:r w:rsidR="00B40450" w:rsidRPr="00FC6F16">
        <w:rPr>
          <w:rFonts w:ascii="宋体" w:hAnsi="宋体" w:hint="eastAsia"/>
          <w:sz w:val="24"/>
        </w:rPr>
        <w:t>废石收料桶8</w:t>
      </w:r>
      <w:r w:rsidR="00B40450">
        <w:rPr>
          <w:rFonts w:ascii="宋体" w:hAnsi="宋体" w:hint="eastAsia"/>
          <w:sz w:val="24"/>
        </w:rPr>
        <w:t>。</w:t>
      </w:r>
    </w:p>
    <w:p w14:paraId="2267D167" w14:textId="2CD19318" w:rsidR="00157728" w:rsidRPr="00FC6F16" w:rsidRDefault="00667E4D" w:rsidP="00FC6F16">
      <w:pPr>
        <w:ind w:firstLineChars="200" w:firstLine="480"/>
        <w:rPr>
          <w:rFonts w:ascii="宋体" w:hAnsi="宋体"/>
          <w:sz w:val="24"/>
        </w:rPr>
      </w:pPr>
      <w:r w:rsidRPr="00FC6F16">
        <w:rPr>
          <w:rFonts w:ascii="宋体" w:hAnsi="宋体" w:hint="eastAsia"/>
          <w:sz w:val="24"/>
        </w:rPr>
        <w:t>对铀系核素的伽马射线能谱时通常将核素分为铀组和镭组进行分析，从</w:t>
      </w:r>
      <w:r w:rsidRPr="00FC6F16">
        <w:rPr>
          <w:rFonts w:ascii="宋体" w:hAnsi="宋体" w:hint="eastAsia"/>
          <w:sz w:val="24"/>
          <w:vertAlign w:val="superscript"/>
        </w:rPr>
        <w:t>238</w:t>
      </w:r>
      <w:r w:rsidRPr="00FC6F16">
        <w:rPr>
          <w:rFonts w:ascii="宋体" w:hAnsi="宋体" w:hint="eastAsia"/>
          <w:sz w:val="24"/>
        </w:rPr>
        <w:t>U到</w:t>
      </w:r>
      <w:r w:rsidRPr="00FC6F16">
        <w:rPr>
          <w:rFonts w:ascii="宋体" w:hAnsi="宋体" w:hint="eastAsia"/>
          <w:sz w:val="24"/>
          <w:vertAlign w:val="superscript"/>
        </w:rPr>
        <w:t>230</w:t>
      </w:r>
      <w:r w:rsidRPr="00FC6F16">
        <w:rPr>
          <w:rFonts w:ascii="宋体" w:hAnsi="宋体" w:hint="eastAsia"/>
          <w:sz w:val="24"/>
        </w:rPr>
        <w:t>Th的核素为铀组，其发出的伽马射线集中在低能区且发射概率很小。镭组核素产生的伽马射线主要来自</w:t>
      </w:r>
      <w:r w:rsidRPr="00FC6F16">
        <w:rPr>
          <w:rFonts w:ascii="宋体" w:hAnsi="宋体" w:hint="eastAsia"/>
          <w:sz w:val="24"/>
          <w:vertAlign w:val="superscript"/>
        </w:rPr>
        <w:t>214</w:t>
      </w:r>
      <w:r w:rsidRPr="00FC6F16">
        <w:rPr>
          <w:rFonts w:ascii="宋体" w:hAnsi="宋体" w:hint="eastAsia"/>
          <w:sz w:val="24"/>
        </w:rPr>
        <w:t>Pb和</w:t>
      </w:r>
      <w:r w:rsidRPr="00FC6F16">
        <w:rPr>
          <w:rFonts w:ascii="宋体" w:hAnsi="宋体" w:hint="eastAsia"/>
          <w:sz w:val="24"/>
          <w:vertAlign w:val="superscript"/>
        </w:rPr>
        <w:t>214</w:t>
      </w:r>
      <w:r w:rsidRPr="00FC6F16">
        <w:rPr>
          <w:rFonts w:ascii="宋体" w:hAnsi="宋体" w:hint="eastAsia"/>
          <w:sz w:val="24"/>
        </w:rPr>
        <w:t>Bi，镭组的伽马射线集中分布在中、高能区且具有较大的发射概率，是伽马能谱测量的主要研究对象。</w:t>
      </w:r>
      <w:r w:rsidR="00157728" w:rsidRPr="00FC6F16">
        <w:rPr>
          <w:rFonts w:ascii="宋体" w:hAnsi="宋体" w:hint="eastAsia"/>
          <w:sz w:val="24"/>
        </w:rPr>
        <w:t>铀系主要衰变产物及伽马射线能量如表</w:t>
      </w:r>
      <w:r w:rsidR="00157728" w:rsidRPr="00FC6F16">
        <w:rPr>
          <w:rFonts w:ascii="宋体" w:hAnsi="宋体"/>
          <w:sz w:val="24"/>
        </w:rPr>
        <w:t>1</w:t>
      </w:r>
      <w:r w:rsidR="00157728" w:rsidRPr="00FC6F16">
        <w:rPr>
          <w:rFonts w:ascii="宋体" w:hAnsi="宋体" w:hint="eastAsia"/>
          <w:sz w:val="24"/>
        </w:rPr>
        <w:t>所示。</w:t>
      </w:r>
    </w:p>
    <w:p w14:paraId="3E67F1E9" w14:textId="7B683A34" w:rsidR="00157728" w:rsidRPr="00FC6F16" w:rsidRDefault="00157728" w:rsidP="00157728">
      <w:pPr>
        <w:pStyle w:val="af9"/>
        <w:keepNext/>
        <w:jc w:val="center"/>
        <w:rPr>
          <w:rFonts w:asciiTheme="minorEastAsia" w:eastAsiaTheme="minorEastAsia" w:hAnsiTheme="minorEastAsia"/>
          <w:sz w:val="24"/>
          <w:szCs w:val="24"/>
        </w:rPr>
      </w:pPr>
      <w:r w:rsidRPr="00FC6F16">
        <w:rPr>
          <w:rFonts w:asciiTheme="minorEastAsia" w:eastAsiaTheme="minorEastAsia" w:hAnsiTheme="minorEastAsia" w:hint="eastAsia"/>
          <w:sz w:val="24"/>
          <w:szCs w:val="24"/>
        </w:rPr>
        <w:t>表</w:t>
      </w:r>
      <w:r w:rsidRPr="00FC6F16">
        <w:rPr>
          <w:rFonts w:asciiTheme="minorEastAsia" w:eastAsiaTheme="minorEastAsia" w:hAnsiTheme="minorEastAsia"/>
          <w:sz w:val="24"/>
          <w:szCs w:val="24"/>
        </w:rPr>
        <w:fldChar w:fldCharType="begin"/>
      </w:r>
      <w:r w:rsidRPr="00FC6F16">
        <w:rPr>
          <w:rFonts w:asciiTheme="minorEastAsia" w:eastAsiaTheme="minorEastAsia" w:hAnsiTheme="minorEastAsia"/>
          <w:sz w:val="24"/>
          <w:szCs w:val="24"/>
        </w:rPr>
        <w:instrText xml:space="preserve"> </w:instrText>
      </w:r>
      <w:r w:rsidRPr="00FC6F16">
        <w:rPr>
          <w:rFonts w:asciiTheme="minorEastAsia" w:eastAsiaTheme="minorEastAsia" w:hAnsiTheme="minorEastAsia" w:hint="eastAsia"/>
          <w:sz w:val="24"/>
          <w:szCs w:val="24"/>
        </w:rPr>
        <w:instrText>SEQ 表格 \* ARABIC</w:instrText>
      </w:r>
      <w:r w:rsidRPr="00FC6F16">
        <w:rPr>
          <w:rFonts w:asciiTheme="minorEastAsia" w:eastAsiaTheme="minorEastAsia" w:hAnsiTheme="minorEastAsia"/>
          <w:sz w:val="24"/>
          <w:szCs w:val="24"/>
        </w:rPr>
        <w:instrText xml:space="preserve"> </w:instrText>
      </w:r>
      <w:r w:rsidRPr="00FC6F16">
        <w:rPr>
          <w:rFonts w:asciiTheme="minorEastAsia" w:eastAsiaTheme="minorEastAsia" w:hAnsiTheme="minorEastAsia"/>
          <w:sz w:val="24"/>
          <w:szCs w:val="24"/>
        </w:rPr>
        <w:fldChar w:fldCharType="separate"/>
      </w:r>
      <w:r w:rsidRPr="00FC6F16">
        <w:rPr>
          <w:rFonts w:asciiTheme="minorEastAsia" w:eastAsiaTheme="minorEastAsia" w:hAnsiTheme="minorEastAsia"/>
          <w:noProof/>
          <w:sz w:val="24"/>
          <w:szCs w:val="24"/>
        </w:rPr>
        <w:t>1</w:t>
      </w:r>
      <w:r w:rsidRPr="00FC6F16">
        <w:rPr>
          <w:rFonts w:asciiTheme="minorEastAsia" w:eastAsiaTheme="minorEastAsia" w:hAnsiTheme="minorEastAsia"/>
          <w:sz w:val="24"/>
          <w:szCs w:val="24"/>
        </w:rPr>
        <w:fldChar w:fldCharType="end"/>
      </w:r>
      <w:r w:rsidRPr="00FC6F16">
        <w:rPr>
          <w:rFonts w:asciiTheme="minorEastAsia" w:eastAsiaTheme="minorEastAsia" w:hAnsiTheme="minorEastAsia"/>
          <w:sz w:val="24"/>
          <w:szCs w:val="24"/>
        </w:rPr>
        <w:t xml:space="preserve"> </w:t>
      </w:r>
      <w:r w:rsidRPr="00FC6F16">
        <w:rPr>
          <w:rFonts w:asciiTheme="minorEastAsia" w:eastAsiaTheme="minorEastAsia" w:hAnsiTheme="minorEastAsia" w:hint="eastAsia"/>
          <w:sz w:val="24"/>
          <w:szCs w:val="24"/>
        </w:rPr>
        <w:t>铀系衰变产物及伽马射线能量表</w:t>
      </w:r>
    </w:p>
    <w:tbl>
      <w:tblPr>
        <w:tblStyle w:val="af8"/>
        <w:tblW w:w="501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1"/>
        <w:gridCol w:w="3847"/>
        <w:gridCol w:w="2348"/>
      </w:tblGrid>
      <w:tr w:rsidR="00157728" w:rsidRPr="00FC6F16" w14:paraId="467A2E63" w14:textId="77777777" w:rsidTr="00366BBD">
        <w:trPr>
          <w:trHeight w:val="292"/>
          <w:jc w:val="center"/>
        </w:trPr>
        <w:tc>
          <w:tcPr>
            <w:tcW w:w="1280" w:type="pct"/>
            <w:tcBorders>
              <w:top w:val="single" w:sz="12" w:space="0" w:color="auto"/>
              <w:bottom w:val="single" w:sz="8" w:space="0" w:color="auto"/>
            </w:tcBorders>
            <w:noWrap/>
            <w:vAlign w:val="center"/>
            <w:hideMark/>
          </w:tcPr>
          <w:p w14:paraId="61EEBD44" w14:textId="77777777" w:rsidR="00157728" w:rsidRPr="00FC6F16" w:rsidRDefault="00157728" w:rsidP="00366BBD">
            <w:pPr>
              <w:jc w:val="center"/>
              <w:rPr>
                <w:sz w:val="24"/>
              </w:rPr>
            </w:pPr>
            <w:r w:rsidRPr="00FC6F16">
              <w:rPr>
                <w:sz w:val="24"/>
              </w:rPr>
              <w:t>核素名称</w:t>
            </w:r>
          </w:p>
        </w:tc>
        <w:tc>
          <w:tcPr>
            <w:tcW w:w="2310" w:type="pct"/>
            <w:tcBorders>
              <w:top w:val="single" w:sz="12" w:space="0" w:color="auto"/>
              <w:bottom w:val="single" w:sz="8" w:space="0" w:color="auto"/>
            </w:tcBorders>
            <w:noWrap/>
            <w:vAlign w:val="center"/>
            <w:hideMark/>
          </w:tcPr>
          <w:p w14:paraId="1EDFD171" w14:textId="77777777" w:rsidR="00157728" w:rsidRPr="00FC6F16" w:rsidRDefault="00157728" w:rsidP="00366BBD">
            <w:pPr>
              <w:jc w:val="center"/>
              <w:rPr>
                <w:sz w:val="24"/>
              </w:rPr>
            </w:pPr>
            <w:r w:rsidRPr="00FC6F16">
              <w:rPr>
                <w:sz w:val="24"/>
              </w:rPr>
              <w:t>伽马射线能量</w:t>
            </w:r>
            <w:r w:rsidRPr="00FC6F16">
              <w:rPr>
                <w:sz w:val="24"/>
              </w:rPr>
              <w:t>/keV</w:t>
            </w:r>
          </w:p>
        </w:tc>
        <w:tc>
          <w:tcPr>
            <w:tcW w:w="1410" w:type="pct"/>
            <w:tcBorders>
              <w:top w:val="single" w:sz="12" w:space="0" w:color="auto"/>
              <w:bottom w:val="single" w:sz="8" w:space="0" w:color="auto"/>
            </w:tcBorders>
            <w:noWrap/>
            <w:vAlign w:val="center"/>
            <w:hideMark/>
          </w:tcPr>
          <w:p w14:paraId="0B729992" w14:textId="77777777" w:rsidR="00157728" w:rsidRPr="00FC6F16" w:rsidRDefault="00157728" w:rsidP="00366BBD">
            <w:pPr>
              <w:jc w:val="center"/>
              <w:rPr>
                <w:sz w:val="24"/>
              </w:rPr>
            </w:pPr>
            <w:r w:rsidRPr="00FC6F16">
              <w:rPr>
                <w:sz w:val="24"/>
              </w:rPr>
              <w:t>分支比（</w:t>
            </w:r>
            <w:r w:rsidRPr="00FC6F16">
              <w:rPr>
                <w:sz w:val="24"/>
              </w:rPr>
              <w:t>%</w:t>
            </w:r>
            <w:r w:rsidRPr="00FC6F16">
              <w:rPr>
                <w:sz w:val="24"/>
              </w:rPr>
              <w:t>）</w:t>
            </w:r>
          </w:p>
        </w:tc>
      </w:tr>
      <w:tr w:rsidR="00157728" w:rsidRPr="00FC6F16" w14:paraId="521AFE73" w14:textId="77777777" w:rsidTr="00366BBD">
        <w:trPr>
          <w:trHeight w:val="394"/>
          <w:jc w:val="center"/>
        </w:trPr>
        <w:tc>
          <w:tcPr>
            <w:tcW w:w="1280" w:type="pct"/>
            <w:tcBorders>
              <w:top w:val="single" w:sz="8" w:space="0" w:color="auto"/>
              <w:bottom w:val="single" w:sz="6" w:space="0" w:color="auto"/>
            </w:tcBorders>
            <w:noWrap/>
            <w:vAlign w:val="center"/>
            <w:hideMark/>
          </w:tcPr>
          <w:p w14:paraId="58525638" w14:textId="77777777" w:rsidR="00157728" w:rsidRPr="00FC6F16" w:rsidRDefault="00157728" w:rsidP="00366BBD">
            <w:pPr>
              <w:jc w:val="center"/>
              <w:rPr>
                <w:sz w:val="24"/>
              </w:rPr>
            </w:pPr>
            <w:r w:rsidRPr="00FC6F16">
              <w:rPr>
                <w:sz w:val="24"/>
                <w:vertAlign w:val="superscript"/>
              </w:rPr>
              <w:t>226</w:t>
            </w:r>
            <w:r w:rsidRPr="00FC6F16">
              <w:rPr>
                <w:sz w:val="24"/>
              </w:rPr>
              <w:t>Ra</w:t>
            </w:r>
          </w:p>
        </w:tc>
        <w:tc>
          <w:tcPr>
            <w:tcW w:w="2310" w:type="pct"/>
            <w:tcBorders>
              <w:top w:val="single" w:sz="8" w:space="0" w:color="auto"/>
              <w:bottom w:val="single" w:sz="6" w:space="0" w:color="auto"/>
            </w:tcBorders>
            <w:noWrap/>
            <w:vAlign w:val="center"/>
            <w:hideMark/>
          </w:tcPr>
          <w:p w14:paraId="69C27C68" w14:textId="77777777" w:rsidR="00157728" w:rsidRPr="00FC6F16" w:rsidRDefault="00157728" w:rsidP="00366BBD">
            <w:pPr>
              <w:jc w:val="center"/>
              <w:rPr>
                <w:sz w:val="24"/>
              </w:rPr>
            </w:pPr>
            <w:r w:rsidRPr="00FC6F16">
              <w:rPr>
                <w:sz w:val="24"/>
              </w:rPr>
              <w:t>186</w:t>
            </w:r>
          </w:p>
        </w:tc>
        <w:tc>
          <w:tcPr>
            <w:tcW w:w="1410" w:type="pct"/>
            <w:tcBorders>
              <w:top w:val="single" w:sz="8" w:space="0" w:color="auto"/>
              <w:bottom w:val="single" w:sz="6" w:space="0" w:color="auto"/>
            </w:tcBorders>
            <w:noWrap/>
            <w:vAlign w:val="center"/>
            <w:hideMark/>
          </w:tcPr>
          <w:p w14:paraId="652B885B" w14:textId="77777777" w:rsidR="00157728" w:rsidRPr="00FC6F16" w:rsidRDefault="00157728" w:rsidP="00366BBD">
            <w:pPr>
              <w:jc w:val="center"/>
              <w:rPr>
                <w:sz w:val="24"/>
              </w:rPr>
            </w:pPr>
            <w:r w:rsidRPr="00FC6F16">
              <w:rPr>
                <w:sz w:val="24"/>
              </w:rPr>
              <w:t>3.6</w:t>
            </w:r>
          </w:p>
        </w:tc>
      </w:tr>
      <w:tr w:rsidR="00157728" w:rsidRPr="00FC6F16" w14:paraId="6E66590A" w14:textId="77777777" w:rsidTr="00366BBD">
        <w:trPr>
          <w:trHeight w:val="394"/>
          <w:jc w:val="center"/>
        </w:trPr>
        <w:tc>
          <w:tcPr>
            <w:tcW w:w="1280" w:type="pct"/>
            <w:vMerge w:val="restart"/>
            <w:tcBorders>
              <w:top w:val="single" w:sz="6" w:space="0" w:color="auto"/>
            </w:tcBorders>
            <w:noWrap/>
            <w:vAlign w:val="center"/>
            <w:hideMark/>
          </w:tcPr>
          <w:p w14:paraId="70A05120" w14:textId="77777777" w:rsidR="00157728" w:rsidRPr="00FC6F16" w:rsidRDefault="00157728" w:rsidP="00366BBD">
            <w:pPr>
              <w:jc w:val="center"/>
              <w:rPr>
                <w:sz w:val="24"/>
              </w:rPr>
            </w:pPr>
            <w:r w:rsidRPr="00FC6F16">
              <w:rPr>
                <w:sz w:val="24"/>
                <w:vertAlign w:val="superscript"/>
              </w:rPr>
              <w:t>214</w:t>
            </w:r>
            <w:r w:rsidRPr="00FC6F16">
              <w:rPr>
                <w:sz w:val="24"/>
              </w:rPr>
              <w:t>Pb</w:t>
            </w:r>
          </w:p>
        </w:tc>
        <w:tc>
          <w:tcPr>
            <w:tcW w:w="2310" w:type="pct"/>
            <w:tcBorders>
              <w:top w:val="single" w:sz="6" w:space="0" w:color="auto"/>
            </w:tcBorders>
            <w:noWrap/>
            <w:vAlign w:val="center"/>
            <w:hideMark/>
          </w:tcPr>
          <w:p w14:paraId="5155202D" w14:textId="77777777" w:rsidR="00157728" w:rsidRPr="00FC6F16" w:rsidRDefault="00157728" w:rsidP="00366BBD">
            <w:pPr>
              <w:jc w:val="center"/>
              <w:rPr>
                <w:sz w:val="24"/>
              </w:rPr>
            </w:pPr>
            <w:r w:rsidRPr="00FC6F16">
              <w:rPr>
                <w:sz w:val="24"/>
              </w:rPr>
              <w:t>242</w:t>
            </w:r>
          </w:p>
        </w:tc>
        <w:tc>
          <w:tcPr>
            <w:tcW w:w="1410" w:type="pct"/>
            <w:tcBorders>
              <w:top w:val="single" w:sz="6" w:space="0" w:color="auto"/>
            </w:tcBorders>
            <w:noWrap/>
            <w:vAlign w:val="center"/>
            <w:hideMark/>
          </w:tcPr>
          <w:p w14:paraId="49C03963" w14:textId="77777777" w:rsidR="00157728" w:rsidRPr="00FC6F16" w:rsidRDefault="00157728" w:rsidP="00366BBD">
            <w:pPr>
              <w:jc w:val="center"/>
              <w:rPr>
                <w:sz w:val="24"/>
              </w:rPr>
            </w:pPr>
            <w:r w:rsidRPr="00FC6F16">
              <w:rPr>
                <w:sz w:val="24"/>
              </w:rPr>
              <w:t>7.2</w:t>
            </w:r>
          </w:p>
        </w:tc>
      </w:tr>
      <w:tr w:rsidR="00157728" w:rsidRPr="00FC6F16" w14:paraId="22DDD1D7" w14:textId="77777777" w:rsidTr="00366BBD">
        <w:trPr>
          <w:trHeight w:val="394"/>
          <w:jc w:val="center"/>
        </w:trPr>
        <w:tc>
          <w:tcPr>
            <w:tcW w:w="1280" w:type="pct"/>
            <w:vMerge/>
            <w:vAlign w:val="center"/>
            <w:hideMark/>
          </w:tcPr>
          <w:p w14:paraId="6772B8CF" w14:textId="77777777" w:rsidR="00157728" w:rsidRPr="00FC6F16" w:rsidRDefault="00157728" w:rsidP="00366BBD">
            <w:pPr>
              <w:jc w:val="center"/>
              <w:rPr>
                <w:sz w:val="24"/>
              </w:rPr>
            </w:pPr>
          </w:p>
        </w:tc>
        <w:tc>
          <w:tcPr>
            <w:tcW w:w="2310" w:type="pct"/>
            <w:noWrap/>
            <w:vAlign w:val="center"/>
            <w:hideMark/>
          </w:tcPr>
          <w:p w14:paraId="3728D7DC" w14:textId="77777777" w:rsidR="00157728" w:rsidRPr="00FC6F16" w:rsidRDefault="00157728" w:rsidP="00366BBD">
            <w:pPr>
              <w:jc w:val="center"/>
              <w:rPr>
                <w:sz w:val="24"/>
              </w:rPr>
            </w:pPr>
            <w:r w:rsidRPr="00FC6F16">
              <w:rPr>
                <w:sz w:val="24"/>
              </w:rPr>
              <w:t>295</w:t>
            </w:r>
          </w:p>
        </w:tc>
        <w:tc>
          <w:tcPr>
            <w:tcW w:w="1410" w:type="pct"/>
            <w:noWrap/>
            <w:vAlign w:val="center"/>
            <w:hideMark/>
          </w:tcPr>
          <w:p w14:paraId="34EDD3A9" w14:textId="77777777" w:rsidR="00157728" w:rsidRPr="00FC6F16" w:rsidRDefault="00157728" w:rsidP="00366BBD">
            <w:pPr>
              <w:jc w:val="center"/>
              <w:rPr>
                <w:sz w:val="24"/>
              </w:rPr>
            </w:pPr>
            <w:r w:rsidRPr="00FC6F16">
              <w:rPr>
                <w:sz w:val="24"/>
              </w:rPr>
              <w:t>18.4</w:t>
            </w:r>
          </w:p>
        </w:tc>
      </w:tr>
      <w:tr w:rsidR="00157728" w:rsidRPr="00FC6F16" w14:paraId="4937CBE0" w14:textId="77777777" w:rsidTr="00366BBD">
        <w:trPr>
          <w:trHeight w:val="394"/>
          <w:jc w:val="center"/>
        </w:trPr>
        <w:tc>
          <w:tcPr>
            <w:tcW w:w="1280" w:type="pct"/>
            <w:vMerge/>
            <w:tcBorders>
              <w:bottom w:val="single" w:sz="6" w:space="0" w:color="auto"/>
            </w:tcBorders>
            <w:vAlign w:val="center"/>
            <w:hideMark/>
          </w:tcPr>
          <w:p w14:paraId="32C7D79C" w14:textId="77777777" w:rsidR="00157728" w:rsidRPr="00FC6F16" w:rsidRDefault="00157728" w:rsidP="00366BBD">
            <w:pPr>
              <w:jc w:val="center"/>
              <w:rPr>
                <w:sz w:val="24"/>
              </w:rPr>
            </w:pPr>
          </w:p>
        </w:tc>
        <w:tc>
          <w:tcPr>
            <w:tcW w:w="2310" w:type="pct"/>
            <w:tcBorders>
              <w:bottom w:val="single" w:sz="6" w:space="0" w:color="auto"/>
            </w:tcBorders>
            <w:noWrap/>
            <w:vAlign w:val="center"/>
            <w:hideMark/>
          </w:tcPr>
          <w:p w14:paraId="37A73F7C" w14:textId="77777777" w:rsidR="00157728" w:rsidRPr="00FC6F16" w:rsidRDefault="00157728" w:rsidP="00366BBD">
            <w:pPr>
              <w:jc w:val="center"/>
              <w:rPr>
                <w:sz w:val="24"/>
              </w:rPr>
            </w:pPr>
            <w:r w:rsidRPr="00FC6F16">
              <w:rPr>
                <w:sz w:val="24"/>
              </w:rPr>
              <w:t>352</w:t>
            </w:r>
          </w:p>
        </w:tc>
        <w:tc>
          <w:tcPr>
            <w:tcW w:w="1410" w:type="pct"/>
            <w:tcBorders>
              <w:bottom w:val="single" w:sz="6" w:space="0" w:color="auto"/>
            </w:tcBorders>
            <w:noWrap/>
            <w:vAlign w:val="center"/>
            <w:hideMark/>
          </w:tcPr>
          <w:p w14:paraId="263B3A49" w14:textId="77777777" w:rsidR="00157728" w:rsidRPr="00FC6F16" w:rsidRDefault="00157728" w:rsidP="00366BBD">
            <w:pPr>
              <w:jc w:val="center"/>
              <w:rPr>
                <w:sz w:val="24"/>
              </w:rPr>
            </w:pPr>
            <w:r w:rsidRPr="00FC6F16">
              <w:rPr>
                <w:sz w:val="24"/>
              </w:rPr>
              <w:t>35.6</w:t>
            </w:r>
          </w:p>
        </w:tc>
      </w:tr>
      <w:tr w:rsidR="00157728" w:rsidRPr="00FC6F16" w14:paraId="07E20481" w14:textId="77777777" w:rsidTr="00366BBD">
        <w:trPr>
          <w:trHeight w:val="394"/>
          <w:jc w:val="center"/>
        </w:trPr>
        <w:tc>
          <w:tcPr>
            <w:tcW w:w="1280" w:type="pct"/>
            <w:vMerge w:val="restart"/>
            <w:tcBorders>
              <w:top w:val="single" w:sz="6" w:space="0" w:color="auto"/>
            </w:tcBorders>
            <w:noWrap/>
            <w:vAlign w:val="center"/>
            <w:hideMark/>
          </w:tcPr>
          <w:p w14:paraId="7C95238B" w14:textId="77777777" w:rsidR="00157728" w:rsidRPr="00FC6F16" w:rsidRDefault="00157728" w:rsidP="00366BBD">
            <w:pPr>
              <w:jc w:val="center"/>
              <w:rPr>
                <w:sz w:val="24"/>
              </w:rPr>
            </w:pPr>
            <w:r w:rsidRPr="00FC6F16">
              <w:rPr>
                <w:sz w:val="24"/>
                <w:vertAlign w:val="superscript"/>
              </w:rPr>
              <w:t>214</w:t>
            </w:r>
            <w:r w:rsidRPr="00FC6F16">
              <w:rPr>
                <w:sz w:val="24"/>
              </w:rPr>
              <w:t>Bi</w:t>
            </w:r>
          </w:p>
        </w:tc>
        <w:tc>
          <w:tcPr>
            <w:tcW w:w="2310" w:type="pct"/>
            <w:tcBorders>
              <w:top w:val="single" w:sz="6" w:space="0" w:color="auto"/>
            </w:tcBorders>
            <w:noWrap/>
            <w:vAlign w:val="center"/>
            <w:hideMark/>
          </w:tcPr>
          <w:p w14:paraId="00817D2B" w14:textId="77777777" w:rsidR="00157728" w:rsidRPr="00FC6F16" w:rsidRDefault="00157728" w:rsidP="00366BBD">
            <w:pPr>
              <w:jc w:val="center"/>
              <w:rPr>
                <w:sz w:val="24"/>
              </w:rPr>
            </w:pPr>
            <w:r w:rsidRPr="00FC6F16">
              <w:rPr>
                <w:sz w:val="24"/>
              </w:rPr>
              <w:t>609</w:t>
            </w:r>
          </w:p>
        </w:tc>
        <w:tc>
          <w:tcPr>
            <w:tcW w:w="1410" w:type="pct"/>
            <w:tcBorders>
              <w:top w:val="single" w:sz="6" w:space="0" w:color="auto"/>
            </w:tcBorders>
            <w:noWrap/>
            <w:vAlign w:val="center"/>
            <w:hideMark/>
          </w:tcPr>
          <w:p w14:paraId="02AB7CDE" w14:textId="77777777" w:rsidR="00157728" w:rsidRPr="00FC6F16" w:rsidRDefault="00157728" w:rsidP="00366BBD">
            <w:pPr>
              <w:jc w:val="center"/>
              <w:rPr>
                <w:sz w:val="24"/>
              </w:rPr>
            </w:pPr>
            <w:r w:rsidRPr="00FC6F16">
              <w:rPr>
                <w:sz w:val="24"/>
              </w:rPr>
              <w:t>45.5</w:t>
            </w:r>
          </w:p>
        </w:tc>
      </w:tr>
      <w:tr w:rsidR="00157728" w:rsidRPr="00FC6F16" w14:paraId="3E40A9A0" w14:textId="77777777" w:rsidTr="00366BBD">
        <w:trPr>
          <w:trHeight w:val="394"/>
          <w:jc w:val="center"/>
        </w:trPr>
        <w:tc>
          <w:tcPr>
            <w:tcW w:w="1280" w:type="pct"/>
            <w:vMerge/>
            <w:vAlign w:val="center"/>
            <w:hideMark/>
          </w:tcPr>
          <w:p w14:paraId="04D37C27" w14:textId="77777777" w:rsidR="00157728" w:rsidRPr="00FC6F16" w:rsidRDefault="00157728" w:rsidP="00366BBD">
            <w:pPr>
              <w:jc w:val="center"/>
              <w:rPr>
                <w:sz w:val="24"/>
              </w:rPr>
            </w:pPr>
          </w:p>
        </w:tc>
        <w:tc>
          <w:tcPr>
            <w:tcW w:w="2310" w:type="pct"/>
            <w:noWrap/>
            <w:vAlign w:val="center"/>
            <w:hideMark/>
          </w:tcPr>
          <w:p w14:paraId="404EA09B" w14:textId="77777777" w:rsidR="00157728" w:rsidRPr="00FC6F16" w:rsidRDefault="00157728" w:rsidP="00366BBD">
            <w:pPr>
              <w:jc w:val="center"/>
              <w:rPr>
                <w:sz w:val="24"/>
              </w:rPr>
            </w:pPr>
            <w:r w:rsidRPr="00FC6F16">
              <w:rPr>
                <w:sz w:val="24"/>
              </w:rPr>
              <w:t>768</w:t>
            </w:r>
          </w:p>
        </w:tc>
        <w:tc>
          <w:tcPr>
            <w:tcW w:w="1410" w:type="pct"/>
            <w:noWrap/>
            <w:vAlign w:val="center"/>
            <w:hideMark/>
          </w:tcPr>
          <w:p w14:paraId="23744325" w14:textId="77777777" w:rsidR="00157728" w:rsidRPr="00FC6F16" w:rsidRDefault="00157728" w:rsidP="00366BBD">
            <w:pPr>
              <w:jc w:val="center"/>
              <w:rPr>
                <w:sz w:val="24"/>
              </w:rPr>
            </w:pPr>
            <w:r w:rsidRPr="00FC6F16">
              <w:rPr>
                <w:sz w:val="24"/>
              </w:rPr>
              <w:t>4.9</w:t>
            </w:r>
          </w:p>
        </w:tc>
      </w:tr>
      <w:tr w:rsidR="00157728" w:rsidRPr="00FC6F16" w14:paraId="797D8299" w14:textId="77777777" w:rsidTr="00366BBD">
        <w:trPr>
          <w:trHeight w:val="292"/>
          <w:jc w:val="center"/>
        </w:trPr>
        <w:tc>
          <w:tcPr>
            <w:tcW w:w="1280" w:type="pct"/>
            <w:vMerge/>
            <w:vAlign w:val="center"/>
            <w:hideMark/>
          </w:tcPr>
          <w:p w14:paraId="51B82808" w14:textId="77777777" w:rsidR="00157728" w:rsidRPr="00FC6F16" w:rsidRDefault="00157728" w:rsidP="00366BBD">
            <w:pPr>
              <w:jc w:val="center"/>
              <w:rPr>
                <w:sz w:val="24"/>
              </w:rPr>
            </w:pPr>
          </w:p>
        </w:tc>
        <w:tc>
          <w:tcPr>
            <w:tcW w:w="2310" w:type="pct"/>
            <w:noWrap/>
            <w:vAlign w:val="center"/>
            <w:hideMark/>
          </w:tcPr>
          <w:p w14:paraId="20E48AA2" w14:textId="77777777" w:rsidR="00157728" w:rsidRPr="00FC6F16" w:rsidRDefault="00157728" w:rsidP="00366BBD">
            <w:pPr>
              <w:jc w:val="center"/>
              <w:rPr>
                <w:sz w:val="24"/>
              </w:rPr>
            </w:pPr>
            <w:r w:rsidRPr="00FC6F16">
              <w:rPr>
                <w:sz w:val="24"/>
              </w:rPr>
              <w:t>934</w:t>
            </w:r>
          </w:p>
        </w:tc>
        <w:tc>
          <w:tcPr>
            <w:tcW w:w="1410" w:type="pct"/>
            <w:noWrap/>
            <w:vAlign w:val="center"/>
            <w:hideMark/>
          </w:tcPr>
          <w:p w14:paraId="7AA72684" w14:textId="77777777" w:rsidR="00157728" w:rsidRPr="00FC6F16" w:rsidRDefault="00157728" w:rsidP="00366BBD">
            <w:pPr>
              <w:jc w:val="center"/>
              <w:rPr>
                <w:sz w:val="24"/>
              </w:rPr>
            </w:pPr>
            <w:r w:rsidRPr="00FC6F16">
              <w:rPr>
                <w:sz w:val="24"/>
              </w:rPr>
              <w:t>3.1</w:t>
            </w:r>
          </w:p>
        </w:tc>
      </w:tr>
      <w:tr w:rsidR="00157728" w:rsidRPr="00FC6F16" w14:paraId="23297458" w14:textId="77777777" w:rsidTr="00366BBD">
        <w:trPr>
          <w:trHeight w:val="394"/>
          <w:jc w:val="center"/>
        </w:trPr>
        <w:tc>
          <w:tcPr>
            <w:tcW w:w="1280" w:type="pct"/>
            <w:vMerge/>
            <w:vAlign w:val="center"/>
            <w:hideMark/>
          </w:tcPr>
          <w:p w14:paraId="5F08101B" w14:textId="77777777" w:rsidR="00157728" w:rsidRPr="00FC6F16" w:rsidRDefault="00157728" w:rsidP="00366BBD">
            <w:pPr>
              <w:jc w:val="center"/>
              <w:rPr>
                <w:sz w:val="24"/>
              </w:rPr>
            </w:pPr>
          </w:p>
        </w:tc>
        <w:tc>
          <w:tcPr>
            <w:tcW w:w="2310" w:type="pct"/>
            <w:noWrap/>
            <w:vAlign w:val="center"/>
            <w:hideMark/>
          </w:tcPr>
          <w:p w14:paraId="535EC4A2" w14:textId="77777777" w:rsidR="00157728" w:rsidRPr="00FC6F16" w:rsidRDefault="00157728" w:rsidP="00366BBD">
            <w:pPr>
              <w:jc w:val="center"/>
              <w:rPr>
                <w:sz w:val="24"/>
              </w:rPr>
            </w:pPr>
            <w:r w:rsidRPr="00FC6F16">
              <w:rPr>
                <w:sz w:val="24"/>
              </w:rPr>
              <w:t>1120</w:t>
            </w:r>
          </w:p>
        </w:tc>
        <w:tc>
          <w:tcPr>
            <w:tcW w:w="1410" w:type="pct"/>
            <w:noWrap/>
            <w:vAlign w:val="center"/>
            <w:hideMark/>
          </w:tcPr>
          <w:p w14:paraId="75AA591C" w14:textId="77777777" w:rsidR="00157728" w:rsidRPr="00FC6F16" w:rsidRDefault="00157728" w:rsidP="00366BBD">
            <w:pPr>
              <w:jc w:val="center"/>
              <w:rPr>
                <w:sz w:val="24"/>
              </w:rPr>
            </w:pPr>
            <w:r w:rsidRPr="00FC6F16">
              <w:rPr>
                <w:sz w:val="24"/>
              </w:rPr>
              <w:t>14.9</w:t>
            </w:r>
          </w:p>
        </w:tc>
      </w:tr>
      <w:tr w:rsidR="00157728" w:rsidRPr="00FC6F16" w14:paraId="166A148E" w14:textId="77777777" w:rsidTr="00366BBD">
        <w:trPr>
          <w:trHeight w:val="394"/>
          <w:jc w:val="center"/>
        </w:trPr>
        <w:tc>
          <w:tcPr>
            <w:tcW w:w="1280" w:type="pct"/>
            <w:vMerge/>
            <w:vAlign w:val="center"/>
            <w:hideMark/>
          </w:tcPr>
          <w:p w14:paraId="08612079" w14:textId="77777777" w:rsidR="00157728" w:rsidRPr="00FC6F16" w:rsidRDefault="00157728" w:rsidP="00366BBD">
            <w:pPr>
              <w:jc w:val="center"/>
              <w:rPr>
                <w:sz w:val="24"/>
              </w:rPr>
            </w:pPr>
          </w:p>
        </w:tc>
        <w:tc>
          <w:tcPr>
            <w:tcW w:w="2310" w:type="pct"/>
            <w:noWrap/>
            <w:vAlign w:val="center"/>
            <w:hideMark/>
          </w:tcPr>
          <w:p w14:paraId="112786E5" w14:textId="77777777" w:rsidR="00157728" w:rsidRPr="00FC6F16" w:rsidRDefault="00157728" w:rsidP="00366BBD">
            <w:pPr>
              <w:jc w:val="center"/>
              <w:rPr>
                <w:sz w:val="24"/>
              </w:rPr>
            </w:pPr>
            <w:r w:rsidRPr="00FC6F16">
              <w:rPr>
                <w:sz w:val="24"/>
              </w:rPr>
              <w:t>1238</w:t>
            </w:r>
          </w:p>
        </w:tc>
        <w:tc>
          <w:tcPr>
            <w:tcW w:w="1410" w:type="pct"/>
            <w:noWrap/>
            <w:vAlign w:val="center"/>
            <w:hideMark/>
          </w:tcPr>
          <w:p w14:paraId="346EB6DD" w14:textId="77777777" w:rsidR="00157728" w:rsidRPr="00FC6F16" w:rsidRDefault="00157728" w:rsidP="00366BBD">
            <w:pPr>
              <w:jc w:val="center"/>
              <w:rPr>
                <w:sz w:val="24"/>
              </w:rPr>
            </w:pPr>
            <w:r w:rsidRPr="00FC6F16">
              <w:rPr>
                <w:sz w:val="24"/>
              </w:rPr>
              <w:t>5.8</w:t>
            </w:r>
          </w:p>
        </w:tc>
      </w:tr>
      <w:tr w:rsidR="00157728" w:rsidRPr="00FC6F16" w14:paraId="64A59412" w14:textId="77777777" w:rsidTr="00366BBD">
        <w:trPr>
          <w:trHeight w:val="292"/>
          <w:jc w:val="center"/>
        </w:trPr>
        <w:tc>
          <w:tcPr>
            <w:tcW w:w="1280" w:type="pct"/>
            <w:vMerge/>
            <w:vAlign w:val="center"/>
            <w:hideMark/>
          </w:tcPr>
          <w:p w14:paraId="7EA33E02" w14:textId="77777777" w:rsidR="00157728" w:rsidRPr="00FC6F16" w:rsidRDefault="00157728" w:rsidP="00366BBD">
            <w:pPr>
              <w:jc w:val="center"/>
              <w:rPr>
                <w:sz w:val="24"/>
              </w:rPr>
            </w:pPr>
          </w:p>
        </w:tc>
        <w:tc>
          <w:tcPr>
            <w:tcW w:w="2310" w:type="pct"/>
            <w:noWrap/>
            <w:vAlign w:val="center"/>
            <w:hideMark/>
          </w:tcPr>
          <w:p w14:paraId="578EDC4B" w14:textId="77777777" w:rsidR="00157728" w:rsidRPr="00FC6F16" w:rsidRDefault="00157728" w:rsidP="00366BBD">
            <w:pPr>
              <w:jc w:val="center"/>
              <w:rPr>
                <w:sz w:val="24"/>
              </w:rPr>
            </w:pPr>
            <w:r w:rsidRPr="00FC6F16">
              <w:rPr>
                <w:sz w:val="24"/>
              </w:rPr>
              <w:t>1378</w:t>
            </w:r>
          </w:p>
        </w:tc>
        <w:tc>
          <w:tcPr>
            <w:tcW w:w="1410" w:type="pct"/>
            <w:noWrap/>
            <w:vAlign w:val="center"/>
            <w:hideMark/>
          </w:tcPr>
          <w:p w14:paraId="1EA615F8" w14:textId="77777777" w:rsidR="00157728" w:rsidRPr="00FC6F16" w:rsidRDefault="00157728" w:rsidP="00366BBD">
            <w:pPr>
              <w:jc w:val="center"/>
              <w:rPr>
                <w:sz w:val="24"/>
              </w:rPr>
            </w:pPr>
            <w:r w:rsidRPr="00FC6F16">
              <w:rPr>
                <w:sz w:val="24"/>
              </w:rPr>
              <w:t>4.0</w:t>
            </w:r>
          </w:p>
        </w:tc>
      </w:tr>
      <w:tr w:rsidR="00157728" w:rsidRPr="00FC6F16" w14:paraId="1AEED4DF" w14:textId="77777777" w:rsidTr="00366BBD">
        <w:trPr>
          <w:trHeight w:val="292"/>
          <w:jc w:val="center"/>
        </w:trPr>
        <w:tc>
          <w:tcPr>
            <w:tcW w:w="1280" w:type="pct"/>
            <w:vMerge/>
            <w:vAlign w:val="center"/>
            <w:hideMark/>
          </w:tcPr>
          <w:p w14:paraId="3F2E7398" w14:textId="77777777" w:rsidR="00157728" w:rsidRPr="00FC6F16" w:rsidRDefault="00157728" w:rsidP="00366BBD">
            <w:pPr>
              <w:jc w:val="center"/>
              <w:rPr>
                <w:sz w:val="24"/>
              </w:rPr>
            </w:pPr>
          </w:p>
        </w:tc>
        <w:tc>
          <w:tcPr>
            <w:tcW w:w="2310" w:type="pct"/>
            <w:noWrap/>
            <w:vAlign w:val="center"/>
            <w:hideMark/>
          </w:tcPr>
          <w:p w14:paraId="74156E20" w14:textId="77777777" w:rsidR="00157728" w:rsidRPr="00FC6F16" w:rsidRDefault="00157728" w:rsidP="00366BBD">
            <w:pPr>
              <w:jc w:val="center"/>
              <w:rPr>
                <w:sz w:val="24"/>
              </w:rPr>
            </w:pPr>
            <w:r w:rsidRPr="00FC6F16">
              <w:rPr>
                <w:sz w:val="24"/>
              </w:rPr>
              <w:t>1407</w:t>
            </w:r>
          </w:p>
        </w:tc>
        <w:tc>
          <w:tcPr>
            <w:tcW w:w="1410" w:type="pct"/>
            <w:noWrap/>
            <w:vAlign w:val="center"/>
            <w:hideMark/>
          </w:tcPr>
          <w:p w14:paraId="752EAEA5" w14:textId="77777777" w:rsidR="00157728" w:rsidRPr="00FC6F16" w:rsidRDefault="00157728" w:rsidP="00366BBD">
            <w:pPr>
              <w:jc w:val="center"/>
              <w:rPr>
                <w:sz w:val="24"/>
              </w:rPr>
            </w:pPr>
            <w:r w:rsidRPr="00FC6F16">
              <w:rPr>
                <w:sz w:val="24"/>
              </w:rPr>
              <w:t>2.4</w:t>
            </w:r>
          </w:p>
        </w:tc>
      </w:tr>
      <w:tr w:rsidR="00157728" w:rsidRPr="00FC6F16" w14:paraId="65BF55DE" w14:textId="77777777" w:rsidTr="00366BBD">
        <w:trPr>
          <w:trHeight w:val="394"/>
          <w:jc w:val="center"/>
        </w:trPr>
        <w:tc>
          <w:tcPr>
            <w:tcW w:w="1280" w:type="pct"/>
            <w:vMerge/>
            <w:vAlign w:val="center"/>
            <w:hideMark/>
          </w:tcPr>
          <w:p w14:paraId="57693C43" w14:textId="77777777" w:rsidR="00157728" w:rsidRPr="00FC6F16" w:rsidRDefault="00157728" w:rsidP="00366BBD">
            <w:pPr>
              <w:jc w:val="center"/>
              <w:rPr>
                <w:sz w:val="24"/>
              </w:rPr>
            </w:pPr>
          </w:p>
        </w:tc>
        <w:tc>
          <w:tcPr>
            <w:tcW w:w="2310" w:type="pct"/>
            <w:noWrap/>
            <w:vAlign w:val="center"/>
            <w:hideMark/>
          </w:tcPr>
          <w:p w14:paraId="7B39BA97" w14:textId="77777777" w:rsidR="00157728" w:rsidRPr="00FC6F16" w:rsidRDefault="00157728" w:rsidP="00366BBD">
            <w:pPr>
              <w:jc w:val="center"/>
              <w:rPr>
                <w:sz w:val="24"/>
              </w:rPr>
            </w:pPr>
            <w:r w:rsidRPr="00FC6F16">
              <w:rPr>
                <w:sz w:val="24"/>
              </w:rPr>
              <w:t>1509</w:t>
            </w:r>
          </w:p>
        </w:tc>
        <w:tc>
          <w:tcPr>
            <w:tcW w:w="1410" w:type="pct"/>
            <w:noWrap/>
            <w:vAlign w:val="center"/>
            <w:hideMark/>
          </w:tcPr>
          <w:p w14:paraId="70B83467" w14:textId="77777777" w:rsidR="00157728" w:rsidRPr="00FC6F16" w:rsidRDefault="00157728" w:rsidP="00366BBD">
            <w:pPr>
              <w:jc w:val="center"/>
              <w:rPr>
                <w:sz w:val="24"/>
              </w:rPr>
            </w:pPr>
            <w:r w:rsidRPr="00FC6F16">
              <w:rPr>
                <w:sz w:val="24"/>
              </w:rPr>
              <w:t>2.1</w:t>
            </w:r>
          </w:p>
        </w:tc>
      </w:tr>
      <w:tr w:rsidR="00157728" w:rsidRPr="00FC6F16" w14:paraId="21B219C8" w14:textId="77777777" w:rsidTr="00366BBD">
        <w:trPr>
          <w:trHeight w:val="292"/>
          <w:jc w:val="center"/>
        </w:trPr>
        <w:tc>
          <w:tcPr>
            <w:tcW w:w="1280" w:type="pct"/>
            <w:vMerge/>
            <w:vAlign w:val="center"/>
            <w:hideMark/>
          </w:tcPr>
          <w:p w14:paraId="784E08A0" w14:textId="77777777" w:rsidR="00157728" w:rsidRPr="00FC6F16" w:rsidRDefault="00157728" w:rsidP="00366BBD">
            <w:pPr>
              <w:jc w:val="center"/>
              <w:rPr>
                <w:sz w:val="24"/>
              </w:rPr>
            </w:pPr>
          </w:p>
        </w:tc>
        <w:tc>
          <w:tcPr>
            <w:tcW w:w="2310" w:type="pct"/>
            <w:noWrap/>
            <w:vAlign w:val="center"/>
            <w:hideMark/>
          </w:tcPr>
          <w:p w14:paraId="64ADE04D" w14:textId="77777777" w:rsidR="00157728" w:rsidRPr="00FC6F16" w:rsidRDefault="00157728" w:rsidP="00366BBD">
            <w:pPr>
              <w:jc w:val="center"/>
              <w:rPr>
                <w:sz w:val="24"/>
              </w:rPr>
            </w:pPr>
            <w:r w:rsidRPr="00FC6F16">
              <w:rPr>
                <w:sz w:val="24"/>
              </w:rPr>
              <w:t>1730</w:t>
            </w:r>
          </w:p>
        </w:tc>
        <w:tc>
          <w:tcPr>
            <w:tcW w:w="1410" w:type="pct"/>
            <w:noWrap/>
            <w:vAlign w:val="center"/>
            <w:hideMark/>
          </w:tcPr>
          <w:p w14:paraId="7D82E5AD" w14:textId="77777777" w:rsidR="00157728" w:rsidRPr="00FC6F16" w:rsidRDefault="00157728" w:rsidP="00366BBD">
            <w:pPr>
              <w:jc w:val="center"/>
              <w:rPr>
                <w:sz w:val="24"/>
              </w:rPr>
            </w:pPr>
            <w:r w:rsidRPr="00FC6F16">
              <w:rPr>
                <w:sz w:val="24"/>
              </w:rPr>
              <w:t>2.9</w:t>
            </w:r>
          </w:p>
        </w:tc>
      </w:tr>
      <w:tr w:rsidR="00157728" w:rsidRPr="00FC6F16" w14:paraId="59BEBEAF" w14:textId="77777777" w:rsidTr="00366BBD">
        <w:trPr>
          <w:trHeight w:val="292"/>
          <w:jc w:val="center"/>
        </w:trPr>
        <w:tc>
          <w:tcPr>
            <w:tcW w:w="1280" w:type="pct"/>
            <w:vMerge/>
            <w:vAlign w:val="center"/>
            <w:hideMark/>
          </w:tcPr>
          <w:p w14:paraId="4893D1EA" w14:textId="77777777" w:rsidR="00157728" w:rsidRPr="00FC6F16" w:rsidRDefault="00157728" w:rsidP="00366BBD">
            <w:pPr>
              <w:jc w:val="center"/>
              <w:rPr>
                <w:sz w:val="24"/>
              </w:rPr>
            </w:pPr>
          </w:p>
        </w:tc>
        <w:tc>
          <w:tcPr>
            <w:tcW w:w="2310" w:type="pct"/>
            <w:noWrap/>
            <w:vAlign w:val="center"/>
            <w:hideMark/>
          </w:tcPr>
          <w:p w14:paraId="69E8EA0D" w14:textId="77777777" w:rsidR="00157728" w:rsidRPr="00FC6F16" w:rsidRDefault="00157728" w:rsidP="00366BBD">
            <w:pPr>
              <w:jc w:val="center"/>
              <w:rPr>
                <w:sz w:val="24"/>
              </w:rPr>
            </w:pPr>
            <w:r w:rsidRPr="00FC6F16">
              <w:rPr>
                <w:sz w:val="24"/>
              </w:rPr>
              <w:t>1764</w:t>
            </w:r>
          </w:p>
        </w:tc>
        <w:tc>
          <w:tcPr>
            <w:tcW w:w="1410" w:type="pct"/>
            <w:noWrap/>
            <w:vAlign w:val="center"/>
            <w:hideMark/>
          </w:tcPr>
          <w:p w14:paraId="2767F214" w14:textId="77777777" w:rsidR="00157728" w:rsidRPr="00FC6F16" w:rsidRDefault="00157728" w:rsidP="00366BBD">
            <w:pPr>
              <w:jc w:val="center"/>
              <w:rPr>
                <w:sz w:val="24"/>
              </w:rPr>
            </w:pPr>
            <w:r w:rsidRPr="00FC6F16">
              <w:rPr>
                <w:sz w:val="24"/>
              </w:rPr>
              <w:t>15.3</w:t>
            </w:r>
          </w:p>
        </w:tc>
      </w:tr>
      <w:tr w:rsidR="00157728" w:rsidRPr="00FC6F16" w14:paraId="175FD1F9" w14:textId="77777777" w:rsidTr="00366BBD">
        <w:trPr>
          <w:trHeight w:val="394"/>
          <w:jc w:val="center"/>
        </w:trPr>
        <w:tc>
          <w:tcPr>
            <w:tcW w:w="1280" w:type="pct"/>
            <w:vMerge/>
            <w:vAlign w:val="center"/>
            <w:hideMark/>
          </w:tcPr>
          <w:p w14:paraId="05A61C1D" w14:textId="77777777" w:rsidR="00157728" w:rsidRPr="00FC6F16" w:rsidRDefault="00157728" w:rsidP="00366BBD">
            <w:pPr>
              <w:jc w:val="center"/>
              <w:rPr>
                <w:sz w:val="24"/>
              </w:rPr>
            </w:pPr>
          </w:p>
        </w:tc>
        <w:tc>
          <w:tcPr>
            <w:tcW w:w="2310" w:type="pct"/>
            <w:noWrap/>
            <w:vAlign w:val="center"/>
            <w:hideMark/>
          </w:tcPr>
          <w:p w14:paraId="50914486" w14:textId="77777777" w:rsidR="00157728" w:rsidRPr="00FC6F16" w:rsidRDefault="00157728" w:rsidP="00366BBD">
            <w:pPr>
              <w:jc w:val="center"/>
              <w:rPr>
                <w:sz w:val="24"/>
              </w:rPr>
            </w:pPr>
            <w:r w:rsidRPr="00FC6F16">
              <w:rPr>
                <w:sz w:val="24"/>
              </w:rPr>
              <w:t>1848</w:t>
            </w:r>
          </w:p>
        </w:tc>
        <w:tc>
          <w:tcPr>
            <w:tcW w:w="1410" w:type="pct"/>
            <w:noWrap/>
            <w:vAlign w:val="center"/>
            <w:hideMark/>
          </w:tcPr>
          <w:p w14:paraId="6FFEA729" w14:textId="77777777" w:rsidR="00157728" w:rsidRPr="00FC6F16" w:rsidRDefault="00157728" w:rsidP="00366BBD">
            <w:pPr>
              <w:jc w:val="center"/>
              <w:rPr>
                <w:sz w:val="24"/>
              </w:rPr>
            </w:pPr>
            <w:r w:rsidRPr="00FC6F16">
              <w:rPr>
                <w:sz w:val="24"/>
              </w:rPr>
              <w:t>2.0</w:t>
            </w:r>
          </w:p>
        </w:tc>
      </w:tr>
      <w:tr w:rsidR="00157728" w:rsidRPr="00FC6F16" w14:paraId="4F9C4A68" w14:textId="77777777" w:rsidTr="00366BBD">
        <w:trPr>
          <w:trHeight w:val="292"/>
          <w:jc w:val="center"/>
        </w:trPr>
        <w:tc>
          <w:tcPr>
            <w:tcW w:w="1280" w:type="pct"/>
            <w:vMerge/>
            <w:vAlign w:val="center"/>
            <w:hideMark/>
          </w:tcPr>
          <w:p w14:paraId="5206FD85" w14:textId="77777777" w:rsidR="00157728" w:rsidRPr="00FC6F16" w:rsidRDefault="00157728" w:rsidP="00366BBD">
            <w:pPr>
              <w:jc w:val="center"/>
              <w:rPr>
                <w:sz w:val="24"/>
              </w:rPr>
            </w:pPr>
          </w:p>
        </w:tc>
        <w:tc>
          <w:tcPr>
            <w:tcW w:w="2310" w:type="pct"/>
            <w:noWrap/>
            <w:vAlign w:val="center"/>
            <w:hideMark/>
          </w:tcPr>
          <w:p w14:paraId="7138BCC4" w14:textId="77777777" w:rsidR="00157728" w:rsidRPr="00FC6F16" w:rsidRDefault="00157728" w:rsidP="00366BBD">
            <w:pPr>
              <w:jc w:val="center"/>
              <w:rPr>
                <w:sz w:val="24"/>
              </w:rPr>
            </w:pPr>
            <w:r w:rsidRPr="00FC6F16">
              <w:rPr>
                <w:sz w:val="24"/>
              </w:rPr>
              <w:t>2204</w:t>
            </w:r>
          </w:p>
        </w:tc>
        <w:tc>
          <w:tcPr>
            <w:tcW w:w="1410" w:type="pct"/>
            <w:noWrap/>
            <w:vAlign w:val="center"/>
            <w:hideMark/>
          </w:tcPr>
          <w:p w14:paraId="28AEA929" w14:textId="77777777" w:rsidR="00157728" w:rsidRPr="00FC6F16" w:rsidRDefault="00157728" w:rsidP="00366BBD">
            <w:pPr>
              <w:jc w:val="center"/>
              <w:rPr>
                <w:sz w:val="24"/>
              </w:rPr>
            </w:pPr>
            <w:r w:rsidRPr="00FC6F16">
              <w:rPr>
                <w:sz w:val="24"/>
              </w:rPr>
              <w:t>4.9</w:t>
            </w:r>
          </w:p>
        </w:tc>
      </w:tr>
      <w:tr w:rsidR="00157728" w:rsidRPr="00FC6F16" w14:paraId="40460476" w14:textId="77777777" w:rsidTr="00366BBD">
        <w:trPr>
          <w:trHeight w:val="394"/>
          <w:jc w:val="center"/>
        </w:trPr>
        <w:tc>
          <w:tcPr>
            <w:tcW w:w="1280" w:type="pct"/>
            <w:vMerge/>
            <w:tcBorders>
              <w:bottom w:val="single" w:sz="12" w:space="0" w:color="auto"/>
            </w:tcBorders>
            <w:vAlign w:val="center"/>
            <w:hideMark/>
          </w:tcPr>
          <w:p w14:paraId="39DF60AE" w14:textId="77777777" w:rsidR="00157728" w:rsidRPr="00FC6F16" w:rsidRDefault="00157728" w:rsidP="00366BBD">
            <w:pPr>
              <w:jc w:val="center"/>
              <w:rPr>
                <w:sz w:val="24"/>
              </w:rPr>
            </w:pPr>
          </w:p>
        </w:tc>
        <w:tc>
          <w:tcPr>
            <w:tcW w:w="2310" w:type="pct"/>
            <w:tcBorders>
              <w:bottom w:val="single" w:sz="12" w:space="0" w:color="auto"/>
            </w:tcBorders>
            <w:noWrap/>
            <w:vAlign w:val="center"/>
            <w:hideMark/>
          </w:tcPr>
          <w:p w14:paraId="498CD870" w14:textId="77777777" w:rsidR="00157728" w:rsidRPr="00FC6F16" w:rsidRDefault="00157728" w:rsidP="00366BBD">
            <w:pPr>
              <w:jc w:val="center"/>
              <w:rPr>
                <w:sz w:val="24"/>
              </w:rPr>
            </w:pPr>
            <w:r w:rsidRPr="00FC6F16">
              <w:rPr>
                <w:sz w:val="24"/>
              </w:rPr>
              <w:t>2446</w:t>
            </w:r>
          </w:p>
        </w:tc>
        <w:tc>
          <w:tcPr>
            <w:tcW w:w="1410" w:type="pct"/>
            <w:tcBorders>
              <w:bottom w:val="single" w:sz="12" w:space="0" w:color="auto"/>
            </w:tcBorders>
            <w:noWrap/>
            <w:vAlign w:val="center"/>
            <w:hideMark/>
          </w:tcPr>
          <w:p w14:paraId="3B5829BD" w14:textId="77777777" w:rsidR="00157728" w:rsidRPr="00FC6F16" w:rsidRDefault="00157728" w:rsidP="00366BBD">
            <w:pPr>
              <w:jc w:val="center"/>
              <w:rPr>
                <w:sz w:val="24"/>
              </w:rPr>
            </w:pPr>
            <w:r w:rsidRPr="00FC6F16">
              <w:rPr>
                <w:sz w:val="24"/>
              </w:rPr>
              <w:t>1.5</w:t>
            </w:r>
          </w:p>
        </w:tc>
      </w:tr>
    </w:tbl>
    <w:p w14:paraId="075B8779" w14:textId="32C79541" w:rsidR="00157728" w:rsidRPr="00FC6F16" w:rsidRDefault="005230C4" w:rsidP="00FC6F16">
      <w:pPr>
        <w:ind w:firstLineChars="200" w:firstLine="480"/>
        <w:rPr>
          <w:rFonts w:ascii="宋体" w:hAnsi="宋体"/>
          <w:sz w:val="24"/>
        </w:rPr>
      </w:pPr>
      <w:r w:rsidRPr="00FC6F16">
        <w:rPr>
          <w:rFonts w:ascii="宋体" w:hAnsi="宋体" w:hint="eastAsia"/>
          <w:sz w:val="24"/>
        </w:rPr>
        <w:t>阵列探测</w:t>
      </w:r>
      <w:r>
        <w:rPr>
          <w:rFonts w:ascii="宋体" w:hAnsi="宋体" w:hint="eastAsia"/>
          <w:sz w:val="24"/>
        </w:rPr>
        <w:t>系统4</w:t>
      </w:r>
      <w:r w:rsidR="00157728" w:rsidRPr="00FC6F16">
        <w:rPr>
          <w:rFonts w:ascii="宋体" w:hAnsi="宋体" w:hint="eastAsia"/>
          <w:sz w:val="24"/>
        </w:rPr>
        <w:t>测得的中低能射线的能量峰与康普顿坪的计数率很大，在能谱图上高能与低能的能量峰、康普顿坪差异达2个量级。</w:t>
      </w:r>
      <w:r w:rsidR="006C0DFF" w:rsidRPr="00FC6F16">
        <w:rPr>
          <w:rFonts w:ascii="宋体" w:hAnsi="宋体" w:hint="eastAsia"/>
          <w:sz w:val="24"/>
        </w:rPr>
        <w:t>低能康普顿坪是γ能谱铀矿石定量是重要的干扰因素，因此低能区计数率不参与铀矿定量。在保障总计数率较高的前提下，γ能谱铀矿石快速定量的能区下限为0.4MeV，</w:t>
      </w:r>
      <w:r w:rsidR="00366BBD" w:rsidRPr="00FC6F16">
        <w:rPr>
          <w:rFonts w:ascii="宋体" w:hAnsi="宋体" w:hint="eastAsia"/>
          <w:sz w:val="24"/>
        </w:rPr>
        <w:t>铀系主要特征峰的最大能量为</w:t>
      </w:r>
      <w:r w:rsidR="000025AD" w:rsidRPr="00FC6F16">
        <w:rPr>
          <w:rFonts w:ascii="宋体" w:hAnsi="宋体" w:hint="eastAsia"/>
          <w:sz w:val="24"/>
        </w:rPr>
        <w:t>2</w:t>
      </w:r>
      <w:r w:rsidR="000025AD" w:rsidRPr="00FC6F16">
        <w:rPr>
          <w:rFonts w:ascii="宋体" w:hAnsi="宋体"/>
          <w:sz w:val="24"/>
        </w:rPr>
        <w:t>.446</w:t>
      </w:r>
      <w:r w:rsidR="000025AD" w:rsidRPr="00FC6F16">
        <w:rPr>
          <w:sz w:val="24"/>
        </w:rPr>
        <w:t xml:space="preserve"> </w:t>
      </w:r>
      <w:r w:rsidR="000025AD" w:rsidRPr="00FC6F16">
        <w:rPr>
          <w:rFonts w:ascii="宋体" w:hAnsi="宋体"/>
          <w:sz w:val="24"/>
        </w:rPr>
        <w:t>MeV</w:t>
      </w:r>
      <w:r w:rsidR="000025AD" w:rsidRPr="00FC6F16">
        <w:rPr>
          <w:rFonts w:ascii="宋体" w:hAnsi="宋体" w:hint="eastAsia"/>
          <w:sz w:val="24"/>
        </w:rPr>
        <w:t>。</w:t>
      </w:r>
      <w:r w:rsidR="006C0DFF" w:rsidRPr="00FC6F16">
        <w:rPr>
          <w:rFonts w:ascii="宋体" w:hAnsi="宋体" w:hint="eastAsia"/>
          <w:sz w:val="24"/>
        </w:rPr>
        <w:t>本</w:t>
      </w:r>
      <w:r w:rsidR="00937D28">
        <w:rPr>
          <w:rFonts w:ascii="宋体" w:hAnsi="宋体" w:hint="eastAsia"/>
          <w:sz w:val="24"/>
        </w:rPr>
        <w:t>实施例中，</w:t>
      </w:r>
      <w:r w:rsidR="00937D28" w:rsidRPr="00FC6F16">
        <w:rPr>
          <w:rFonts w:ascii="宋体" w:hAnsi="宋体" w:hint="eastAsia"/>
          <w:sz w:val="24"/>
        </w:rPr>
        <w:t>阵列探测</w:t>
      </w:r>
      <w:r w:rsidR="00153A9A">
        <w:rPr>
          <w:rFonts w:ascii="宋体" w:hAnsi="宋体" w:hint="eastAsia"/>
          <w:sz w:val="24"/>
        </w:rPr>
        <w:t>系统</w:t>
      </w:r>
      <w:r w:rsidR="00937D28">
        <w:rPr>
          <w:rFonts w:ascii="宋体" w:hAnsi="宋体" w:hint="eastAsia"/>
          <w:sz w:val="24"/>
        </w:rPr>
        <w:t>4</w:t>
      </w:r>
      <w:r w:rsidR="006C0DFF" w:rsidRPr="00FC6F16">
        <w:rPr>
          <w:rFonts w:ascii="宋体" w:hAnsi="宋体" w:hint="eastAsia"/>
          <w:sz w:val="24"/>
        </w:rPr>
        <w:t>也采用能量</w:t>
      </w:r>
      <w:r w:rsidR="000025AD" w:rsidRPr="00FC6F16">
        <w:rPr>
          <w:rFonts w:ascii="宋体" w:hAnsi="宋体" w:hint="eastAsia"/>
          <w:sz w:val="24"/>
        </w:rPr>
        <w:t>范围为[0.4MeV，2.5MeV]的</w:t>
      </w:r>
      <w:r w:rsidR="006C0DFF" w:rsidRPr="00FC6F16">
        <w:rPr>
          <w:rFonts w:ascii="宋体" w:hAnsi="宋体" w:hint="eastAsia"/>
          <w:sz w:val="24"/>
        </w:rPr>
        <w:t>能谱计数率进行铀矿石定量</w:t>
      </w:r>
      <w:r w:rsidR="00937D28">
        <w:rPr>
          <w:rFonts w:ascii="宋体" w:hAnsi="宋体" w:hint="eastAsia"/>
          <w:sz w:val="24"/>
        </w:rPr>
        <w:t>，</w:t>
      </w:r>
      <w:ins w:id="22" w:author="Yang Dong" w:date="2024-07-07T15:38:00Z" w16du:dateUtc="2024-07-07T07:38:00Z">
        <w:r w:rsidR="00241082">
          <w:rPr>
            <w:rFonts w:ascii="宋体" w:hAnsi="宋体" w:hint="eastAsia"/>
            <w:sz w:val="24"/>
          </w:rPr>
          <w:t>系统中各</w:t>
        </w:r>
      </w:ins>
      <w:ins w:id="23" w:author="Yang Dong" w:date="2024-07-07T15:39:00Z" w16du:dateUtc="2024-07-07T07:39:00Z">
        <w:r w:rsidR="00241082">
          <w:rPr>
            <w:rFonts w:ascii="宋体" w:hAnsi="宋体" w:hint="eastAsia"/>
            <w:sz w:val="24"/>
          </w:rPr>
          <w:t>探测器</w:t>
        </w:r>
      </w:ins>
      <w:r w:rsidR="00937D28" w:rsidRPr="00FC6F16">
        <w:rPr>
          <w:rFonts w:ascii="宋体" w:hAnsi="宋体" w:hint="eastAsia"/>
          <w:sz w:val="24"/>
        </w:rPr>
        <w:t>一致性较好</w:t>
      </w:r>
      <w:r w:rsidR="00937D28">
        <w:rPr>
          <w:rFonts w:ascii="宋体" w:hAnsi="宋体" w:hint="eastAsia"/>
          <w:sz w:val="24"/>
        </w:rPr>
        <w:t>。</w:t>
      </w:r>
    </w:p>
    <w:p w14:paraId="013F4E63" w14:textId="5CC16B6D" w:rsidR="006F4CF4" w:rsidRDefault="007B5B57" w:rsidP="00FC6F16">
      <w:pPr>
        <w:ind w:firstLineChars="200" w:firstLine="480"/>
        <w:rPr>
          <w:rFonts w:ascii="宋体" w:hAnsi="宋体"/>
          <w:sz w:val="24"/>
        </w:rPr>
      </w:pPr>
      <w:r>
        <w:rPr>
          <w:rFonts w:ascii="宋体" w:hAnsi="宋体" w:hint="eastAsia"/>
          <w:sz w:val="24"/>
        </w:rPr>
        <w:t>阵列探测系统4</w:t>
      </w:r>
      <w:r w:rsidR="0077555B">
        <w:rPr>
          <w:rFonts w:ascii="宋体" w:hAnsi="宋体" w:hint="eastAsia"/>
          <w:sz w:val="24"/>
        </w:rPr>
        <w:t>由</w:t>
      </w:r>
      <w:r w:rsidR="005156F6">
        <w:rPr>
          <w:rFonts w:ascii="宋体" w:hAnsi="宋体" w:hint="eastAsia"/>
          <w:sz w:val="24"/>
        </w:rPr>
        <w:t>阵列排布的多个</w:t>
      </w:r>
      <w:r w:rsidR="0077555B">
        <w:rPr>
          <w:rFonts w:ascii="宋体" w:hAnsi="宋体" w:hint="eastAsia"/>
          <w:sz w:val="24"/>
        </w:rPr>
        <w:t>探测器</w:t>
      </w:r>
      <w:r w:rsidR="005156F6">
        <w:rPr>
          <w:rFonts w:ascii="宋体" w:hAnsi="宋体" w:hint="eastAsia"/>
          <w:sz w:val="24"/>
        </w:rPr>
        <w:t>、</w:t>
      </w:r>
      <w:r w:rsidR="0077555B" w:rsidRPr="0077555B">
        <w:rPr>
          <w:rFonts w:ascii="宋体" w:hAnsi="宋体" w:hint="eastAsia"/>
          <w:sz w:val="24"/>
        </w:rPr>
        <w:t>数字化脉冲多道谱分析仪</w:t>
      </w:r>
      <w:r w:rsidR="0077555B">
        <w:rPr>
          <w:rFonts w:ascii="宋体" w:hAnsi="宋体" w:hint="eastAsia"/>
          <w:sz w:val="24"/>
        </w:rPr>
        <w:t>和高压供给模块组成。</w:t>
      </w:r>
      <w:r w:rsidR="006F4CF4" w:rsidRPr="00FC6F16">
        <w:rPr>
          <w:rFonts w:ascii="宋体" w:hAnsi="宋体" w:hint="eastAsia"/>
          <w:sz w:val="24"/>
        </w:rPr>
        <w:t>传统的模拟多道谱</w:t>
      </w:r>
      <w:ins w:id="24" w:author="Yang Dong" w:date="2024-07-07T15:39:00Z" w16du:dateUtc="2024-07-07T07:39:00Z">
        <w:r w:rsidR="00241082">
          <w:rPr>
            <w:rFonts w:ascii="宋体" w:hAnsi="宋体" w:hint="eastAsia"/>
            <w:sz w:val="24"/>
          </w:rPr>
          <w:t>仪</w:t>
        </w:r>
      </w:ins>
      <w:r w:rsidR="006F4CF4" w:rsidRPr="00FC6F16">
        <w:rPr>
          <w:rFonts w:ascii="宋体" w:hAnsi="宋体" w:hint="eastAsia"/>
          <w:sz w:val="24"/>
        </w:rPr>
        <w:t>系统由于电路中的电阻、电容、运放等模拟器件较多，容易受温度变化影响，产生温漂较大，增加了后续解谱处理的难度。而</w:t>
      </w:r>
      <w:r w:rsidR="00153A9A">
        <w:rPr>
          <w:rFonts w:ascii="宋体" w:hAnsi="宋体" w:hint="eastAsia"/>
          <w:sz w:val="24"/>
        </w:rPr>
        <w:t>阵列探测系统4</w:t>
      </w:r>
      <w:r w:rsidR="006F4CF4" w:rsidRPr="00FC6F16">
        <w:rPr>
          <w:rFonts w:ascii="宋体" w:hAnsi="宋体" w:hint="eastAsia"/>
          <w:sz w:val="24"/>
        </w:rPr>
        <w:t>采用数字化脉冲多道谱分析仪，</w:t>
      </w:r>
      <w:r w:rsidR="006C36CF">
        <w:rPr>
          <w:rFonts w:ascii="宋体" w:hAnsi="宋体" w:hint="eastAsia"/>
          <w:sz w:val="24"/>
        </w:rPr>
        <w:t>可以</w:t>
      </w:r>
      <w:r w:rsidR="006F4CF4" w:rsidRPr="00FC6F16">
        <w:rPr>
          <w:rFonts w:ascii="宋体" w:hAnsi="宋体" w:hint="eastAsia"/>
          <w:sz w:val="24"/>
        </w:rPr>
        <w:t>实现峰值提取、堆积脉冲识别与分离、谱线生成等功能</w:t>
      </w:r>
      <w:r w:rsidR="00A04B7D">
        <w:rPr>
          <w:rFonts w:ascii="宋体" w:hAnsi="宋体" w:hint="eastAsia"/>
          <w:sz w:val="24"/>
        </w:rPr>
        <w:t>，</w:t>
      </w:r>
      <w:r w:rsidR="006F4CF4" w:rsidRPr="00FC6F16">
        <w:rPr>
          <w:rFonts w:ascii="宋体" w:hAnsi="宋体" w:hint="eastAsia"/>
          <w:sz w:val="24"/>
        </w:rPr>
        <w:t>本</w:t>
      </w:r>
      <w:r w:rsidR="00A04B7D">
        <w:rPr>
          <w:rFonts w:ascii="宋体" w:hAnsi="宋体" w:hint="eastAsia"/>
          <w:sz w:val="24"/>
        </w:rPr>
        <w:t>实施例采用</w:t>
      </w:r>
      <w:r w:rsidR="006F4CF4" w:rsidRPr="00FC6F16">
        <w:rPr>
          <w:rFonts w:ascii="宋体" w:hAnsi="宋体" w:hint="eastAsia"/>
          <w:sz w:val="24"/>
        </w:rPr>
        <w:t>的数字化脉冲多道谱分析仪</w:t>
      </w:r>
      <w:r w:rsidR="00CE6BC6">
        <w:rPr>
          <w:rFonts w:ascii="宋体" w:hAnsi="宋体" w:hint="eastAsia"/>
          <w:sz w:val="24"/>
        </w:rPr>
        <w:t>结构</w:t>
      </w:r>
      <w:r w:rsidR="006F4CF4" w:rsidRPr="00FC6F16">
        <w:rPr>
          <w:rFonts w:ascii="宋体" w:hAnsi="宋体" w:hint="eastAsia"/>
          <w:sz w:val="24"/>
        </w:rPr>
        <w:t>如图</w:t>
      </w:r>
      <w:r w:rsidR="006F4CF4" w:rsidRPr="00FC6F16">
        <w:rPr>
          <w:rFonts w:ascii="宋体" w:hAnsi="宋体"/>
          <w:sz w:val="24"/>
        </w:rPr>
        <w:t>3</w:t>
      </w:r>
      <w:r w:rsidR="006F4CF4" w:rsidRPr="00FC6F16">
        <w:rPr>
          <w:rFonts w:ascii="宋体" w:hAnsi="宋体" w:hint="eastAsia"/>
          <w:sz w:val="24"/>
        </w:rPr>
        <w:t>所示</w:t>
      </w:r>
      <w:r w:rsidR="00A04B7D">
        <w:rPr>
          <w:rFonts w:ascii="宋体" w:hAnsi="宋体" w:hint="eastAsia"/>
          <w:sz w:val="24"/>
        </w:rPr>
        <w:t>，包括依次连接的前置放大器</w:t>
      </w:r>
      <w:r w:rsidR="00B31ADA">
        <w:rPr>
          <w:rFonts w:ascii="宋体" w:hAnsi="宋体" w:hint="eastAsia"/>
          <w:sz w:val="24"/>
        </w:rPr>
        <w:t>9</w:t>
      </w:r>
      <w:r w:rsidR="00A04B7D">
        <w:rPr>
          <w:rFonts w:ascii="宋体" w:hAnsi="宋体" w:hint="eastAsia"/>
          <w:sz w:val="24"/>
        </w:rPr>
        <w:t>、</w:t>
      </w:r>
      <w:r w:rsidR="00913AB2" w:rsidRPr="00913AB2">
        <w:rPr>
          <w:rFonts w:ascii="宋体" w:hAnsi="宋体" w:hint="eastAsia"/>
          <w:sz w:val="24"/>
        </w:rPr>
        <w:t>高速模数转换器</w:t>
      </w:r>
      <w:r w:rsidR="00B31ADA">
        <w:rPr>
          <w:rFonts w:ascii="宋体" w:hAnsi="宋体" w:hint="eastAsia"/>
          <w:sz w:val="24"/>
        </w:rPr>
        <w:t>10</w:t>
      </w:r>
      <w:r w:rsidR="00A04B7D">
        <w:rPr>
          <w:rFonts w:ascii="宋体" w:hAnsi="宋体" w:hint="eastAsia"/>
          <w:sz w:val="24"/>
        </w:rPr>
        <w:t>、</w:t>
      </w:r>
      <w:r w:rsidR="00913AB2" w:rsidRPr="00B31ADA">
        <w:rPr>
          <w:rFonts w:ascii="宋体" w:hAnsi="宋体"/>
          <w:sz w:val="24"/>
        </w:rPr>
        <w:t>现场可编程门阵列</w:t>
      </w:r>
      <w:r w:rsidR="00B31ADA">
        <w:rPr>
          <w:rFonts w:ascii="宋体" w:hAnsi="宋体" w:hint="eastAsia"/>
          <w:sz w:val="24"/>
        </w:rPr>
        <w:t>11</w:t>
      </w:r>
      <w:r w:rsidR="00913AB2">
        <w:rPr>
          <w:rFonts w:ascii="宋体" w:hAnsi="宋体" w:hint="eastAsia"/>
          <w:sz w:val="24"/>
        </w:rPr>
        <w:t>（</w:t>
      </w:r>
      <w:r w:rsidR="00A04B7D">
        <w:rPr>
          <w:rFonts w:ascii="宋体" w:hAnsi="宋体" w:hint="eastAsia"/>
          <w:sz w:val="24"/>
        </w:rPr>
        <w:t>FPGA</w:t>
      </w:r>
      <w:r w:rsidR="00913AB2">
        <w:rPr>
          <w:rFonts w:ascii="宋体" w:hAnsi="宋体" w:hint="eastAsia"/>
          <w:sz w:val="24"/>
        </w:rPr>
        <w:t>）</w:t>
      </w:r>
      <w:r w:rsidR="006F4CF4" w:rsidRPr="00FC6F16">
        <w:rPr>
          <w:rFonts w:ascii="宋体" w:hAnsi="宋体" w:hint="eastAsia"/>
          <w:sz w:val="24"/>
        </w:rPr>
        <w:t>。</w:t>
      </w:r>
      <w:ins w:id="25" w:author="Yang Dong" w:date="2024-07-07T13:04:00Z" w16du:dateUtc="2024-07-07T05:04:00Z">
        <w:r w:rsidR="00B31ADA" w:rsidRPr="009820B8">
          <w:rPr>
            <w:rFonts w:ascii="宋体" w:hAnsi="宋体" w:hint="eastAsia"/>
            <w:sz w:val="24"/>
            <w:highlight w:val="yellow"/>
          </w:rPr>
          <w:t>（谱仪系统只包括前放，模数转换器，FPGA；工作原理是核脉冲信号输入，经过前放，ADC，FPGA得到相应能谱）</w:t>
        </w:r>
      </w:ins>
    </w:p>
    <w:p w14:paraId="49EB237E" w14:textId="7330B5D0" w:rsidR="00937D28" w:rsidRDefault="008D3E63" w:rsidP="00FC6F16">
      <w:pPr>
        <w:ind w:firstLineChars="200" w:firstLine="480"/>
        <w:rPr>
          <w:rFonts w:ascii="宋体" w:hAnsi="宋体"/>
          <w:bCs/>
          <w:sz w:val="24"/>
        </w:rPr>
      </w:pPr>
      <w:r>
        <w:rPr>
          <w:rFonts w:ascii="宋体" w:hAnsi="宋体" w:hint="eastAsia"/>
          <w:bCs/>
          <w:sz w:val="24"/>
        </w:rPr>
        <w:t>如图2所示，本实施例的</w:t>
      </w:r>
      <w:r w:rsidR="00937D28" w:rsidRPr="00FC6F16">
        <w:rPr>
          <w:rFonts w:ascii="宋体" w:hAnsi="宋体" w:hint="eastAsia"/>
          <w:bCs/>
          <w:sz w:val="24"/>
        </w:rPr>
        <w:t>基于γ辐射场数值矩阵分解的铀矿石品位分选方</w:t>
      </w:r>
      <w:r w:rsidR="00937D28" w:rsidRPr="00FC6F16">
        <w:rPr>
          <w:rFonts w:ascii="宋体" w:hAnsi="宋体" w:hint="eastAsia"/>
          <w:bCs/>
          <w:sz w:val="24"/>
        </w:rPr>
        <w:lastRenderedPageBreak/>
        <w:t>法</w:t>
      </w:r>
      <w:r w:rsidR="00937D28">
        <w:rPr>
          <w:rFonts w:ascii="宋体" w:hAnsi="宋体" w:hint="eastAsia"/>
          <w:bCs/>
          <w:sz w:val="24"/>
        </w:rPr>
        <w:t>，包括以下步骤：</w:t>
      </w:r>
    </w:p>
    <w:p w14:paraId="42B1563E" w14:textId="78302396" w:rsidR="008320CE" w:rsidRDefault="00937D28" w:rsidP="008320CE">
      <w:pPr>
        <w:ind w:firstLineChars="200" w:firstLine="480"/>
        <w:rPr>
          <w:rFonts w:ascii="宋体" w:hAnsi="宋体"/>
          <w:bCs/>
          <w:sz w:val="24"/>
        </w:rPr>
      </w:pPr>
      <w:r>
        <w:rPr>
          <w:rFonts w:ascii="宋体" w:hAnsi="宋体" w:hint="eastAsia"/>
          <w:sz w:val="24"/>
        </w:rPr>
        <w:t>步骤S1：在矿石输送过程中，利用</w:t>
      </w:r>
      <w:r w:rsidRPr="00FC6F16">
        <w:rPr>
          <w:rFonts w:ascii="宋体" w:hAnsi="宋体" w:hint="eastAsia"/>
          <w:sz w:val="24"/>
        </w:rPr>
        <w:t>阵列探测</w:t>
      </w:r>
      <w:r w:rsidR="0042114A">
        <w:rPr>
          <w:rFonts w:ascii="宋体" w:hAnsi="宋体" w:hint="eastAsia"/>
          <w:sz w:val="24"/>
        </w:rPr>
        <w:t>系统</w:t>
      </w:r>
      <w:r>
        <w:rPr>
          <w:rFonts w:ascii="宋体" w:hAnsi="宋体" w:hint="eastAsia"/>
          <w:sz w:val="24"/>
        </w:rPr>
        <w:t>4得到矿石</w:t>
      </w:r>
      <w:r w:rsidRPr="00FC6F16">
        <w:rPr>
          <w:rFonts w:ascii="宋体" w:hAnsi="宋体" w:hint="eastAsia"/>
          <w:sz w:val="24"/>
        </w:rPr>
        <w:t>伽马</w:t>
      </w:r>
      <w:r>
        <w:rPr>
          <w:rFonts w:ascii="宋体" w:hAnsi="宋体" w:hint="eastAsia"/>
          <w:bCs/>
          <w:sz w:val="24"/>
        </w:rPr>
        <w:t>计数</w:t>
      </w:r>
      <w:ins w:id="26" w:author="Yang Dong" w:date="2024-07-07T12:23:00Z" w16du:dateUtc="2024-07-07T04:23:00Z">
        <w:r w:rsidR="00E82AE1">
          <w:rPr>
            <w:rFonts w:ascii="宋体" w:hAnsi="宋体" w:hint="eastAsia"/>
            <w:bCs/>
            <w:sz w:val="24"/>
          </w:rPr>
          <w:t>率</w:t>
        </w:r>
      </w:ins>
      <w:r>
        <w:rPr>
          <w:rFonts w:ascii="宋体" w:hAnsi="宋体" w:hint="eastAsia"/>
          <w:bCs/>
          <w:sz w:val="24"/>
        </w:rPr>
        <w:t>；</w:t>
      </w:r>
    </w:p>
    <w:p w14:paraId="43F0E6EA" w14:textId="4EC0097F" w:rsidR="00937D28" w:rsidRDefault="00937D28" w:rsidP="008320CE">
      <w:pPr>
        <w:ind w:firstLineChars="200" w:firstLine="480"/>
        <w:rPr>
          <w:rFonts w:ascii="宋体" w:hAnsi="宋体"/>
          <w:bCs/>
          <w:sz w:val="24"/>
        </w:rPr>
      </w:pPr>
      <w:r>
        <w:rPr>
          <w:rFonts w:ascii="宋体" w:hAnsi="宋体" w:hint="eastAsia"/>
          <w:bCs/>
          <w:sz w:val="24"/>
        </w:rPr>
        <w:t>步骤S2：</w:t>
      </w:r>
      <w:r w:rsidR="008D3E63">
        <w:rPr>
          <w:rFonts w:ascii="宋体" w:hAnsi="宋体" w:hint="eastAsia"/>
          <w:bCs/>
          <w:sz w:val="24"/>
        </w:rPr>
        <w:t>将每个</w:t>
      </w:r>
      <w:r w:rsidR="008D3E63" w:rsidRPr="00FC6F16">
        <w:rPr>
          <w:rFonts w:ascii="宋体" w:hAnsi="宋体" w:hint="eastAsia"/>
          <w:sz w:val="24"/>
        </w:rPr>
        <w:t>探测器</w:t>
      </w:r>
      <w:r w:rsidR="008D3E63">
        <w:rPr>
          <w:rFonts w:ascii="宋体" w:hAnsi="宋体" w:hint="eastAsia"/>
          <w:sz w:val="24"/>
        </w:rPr>
        <w:t>的</w:t>
      </w:r>
      <w:r w:rsidR="008320CE">
        <w:rPr>
          <w:rFonts w:ascii="宋体" w:hAnsi="宋体" w:hint="eastAsia"/>
          <w:sz w:val="24"/>
        </w:rPr>
        <w:t>矿石</w:t>
      </w:r>
      <w:r w:rsidR="008D3E63" w:rsidRPr="00FC6F16">
        <w:rPr>
          <w:rFonts w:ascii="宋体" w:hAnsi="宋体" w:hint="eastAsia"/>
          <w:sz w:val="24"/>
        </w:rPr>
        <w:t>伽马</w:t>
      </w:r>
      <w:r w:rsidR="008D3E63">
        <w:rPr>
          <w:rFonts w:ascii="宋体" w:hAnsi="宋体" w:hint="eastAsia"/>
          <w:bCs/>
          <w:sz w:val="24"/>
        </w:rPr>
        <w:t>计数</w:t>
      </w:r>
      <w:r w:rsidR="00E82AE1">
        <w:rPr>
          <w:rFonts w:ascii="宋体" w:hAnsi="宋体" w:hint="eastAsia"/>
          <w:bCs/>
          <w:sz w:val="24"/>
        </w:rPr>
        <w:t>率</w:t>
      </w:r>
      <w:r w:rsidR="008D3E63">
        <w:rPr>
          <w:rFonts w:ascii="宋体" w:hAnsi="宋体" w:hint="eastAsia"/>
          <w:bCs/>
          <w:sz w:val="24"/>
        </w:rPr>
        <w:t>扣除本底，</w:t>
      </w:r>
      <w:r w:rsidR="00921A4A" w:rsidRPr="00FC6F16">
        <w:rPr>
          <w:rFonts w:ascii="宋体" w:hAnsi="宋体" w:hint="eastAsia"/>
          <w:sz w:val="24"/>
        </w:rPr>
        <w:t>得到净计数</w:t>
      </w:r>
      <w:r w:rsidR="00A51CF8">
        <w:rPr>
          <w:rFonts w:ascii="宋体" w:hAnsi="宋体" w:hint="eastAsia"/>
          <w:sz w:val="24"/>
        </w:rPr>
        <w:t>率</w:t>
      </w:r>
      <w:r w:rsidR="00921A4A">
        <w:rPr>
          <w:rFonts w:ascii="宋体" w:hAnsi="宋体" w:hint="eastAsia"/>
          <w:sz w:val="24"/>
        </w:rPr>
        <w:t>，</w:t>
      </w:r>
      <w:r w:rsidR="008D3E63">
        <w:rPr>
          <w:rFonts w:ascii="宋体" w:hAnsi="宋体" w:hint="eastAsia"/>
          <w:bCs/>
          <w:sz w:val="24"/>
        </w:rPr>
        <w:t>并分别构建计数率曲线；</w:t>
      </w:r>
    </w:p>
    <w:p w14:paraId="573B1E7E" w14:textId="68F9E2EE" w:rsidR="008D3E63" w:rsidRDefault="008D3E63" w:rsidP="00FC6F16">
      <w:pPr>
        <w:ind w:firstLineChars="200" w:firstLine="480"/>
        <w:rPr>
          <w:rFonts w:ascii="宋体" w:hAnsi="宋体"/>
          <w:bCs/>
          <w:sz w:val="24"/>
        </w:rPr>
      </w:pPr>
      <w:r>
        <w:rPr>
          <w:rFonts w:ascii="宋体" w:hAnsi="宋体" w:hint="eastAsia"/>
          <w:bCs/>
          <w:sz w:val="24"/>
        </w:rPr>
        <w:t>步骤S3：</w:t>
      </w:r>
      <w:r w:rsidR="00615BF7">
        <w:rPr>
          <w:rFonts w:ascii="宋体" w:hAnsi="宋体" w:hint="eastAsia"/>
          <w:bCs/>
          <w:sz w:val="24"/>
        </w:rPr>
        <w:t>根据计数率曲线</w:t>
      </w:r>
      <w:r>
        <w:rPr>
          <w:rFonts w:ascii="宋体" w:hAnsi="宋体" w:hint="eastAsia"/>
          <w:bCs/>
          <w:sz w:val="24"/>
        </w:rPr>
        <w:t>建立</w:t>
      </w:r>
      <w:r w:rsidRPr="00FC6F16">
        <w:rPr>
          <w:rFonts w:ascii="宋体" w:hAnsi="宋体" w:hint="eastAsia"/>
          <w:bCs/>
          <w:sz w:val="24"/>
        </w:rPr>
        <w:t>γ辐射场</w:t>
      </w:r>
      <w:r>
        <w:rPr>
          <w:rFonts w:ascii="宋体" w:hAnsi="宋体" w:hint="eastAsia"/>
          <w:bCs/>
          <w:sz w:val="24"/>
        </w:rPr>
        <w:t>场强分布数值矩阵；</w:t>
      </w:r>
    </w:p>
    <w:p w14:paraId="45E0173F" w14:textId="4C1CEBA0" w:rsidR="002F786A" w:rsidRDefault="008D3E63" w:rsidP="00FC6F16">
      <w:pPr>
        <w:ind w:firstLineChars="200" w:firstLine="480"/>
        <w:rPr>
          <w:rFonts w:ascii="宋体" w:hAnsi="宋体"/>
          <w:bCs/>
          <w:sz w:val="24"/>
        </w:rPr>
      </w:pPr>
      <w:r>
        <w:rPr>
          <w:rFonts w:ascii="宋体" w:hAnsi="宋体" w:hint="eastAsia"/>
          <w:bCs/>
          <w:sz w:val="24"/>
        </w:rPr>
        <w:t>步骤S4：分解</w:t>
      </w:r>
      <w:r w:rsidRPr="00FC6F16">
        <w:rPr>
          <w:rFonts w:ascii="宋体" w:hAnsi="宋体" w:hint="eastAsia"/>
          <w:bCs/>
          <w:sz w:val="24"/>
        </w:rPr>
        <w:t>γ辐射场</w:t>
      </w:r>
      <w:r>
        <w:rPr>
          <w:rFonts w:ascii="宋体" w:hAnsi="宋体" w:hint="eastAsia"/>
          <w:bCs/>
          <w:sz w:val="24"/>
        </w:rPr>
        <w:t>场强分布数值矩阵</w:t>
      </w:r>
      <w:r w:rsidR="00A51CF8">
        <w:rPr>
          <w:rFonts w:ascii="宋体" w:hAnsi="宋体" w:hint="eastAsia"/>
          <w:bCs/>
          <w:sz w:val="24"/>
        </w:rPr>
        <w:t>求得分解系数</w:t>
      </w:r>
      <w:r w:rsidR="00615BF7">
        <w:rPr>
          <w:rFonts w:ascii="宋体" w:hAnsi="宋体" w:hint="eastAsia"/>
          <w:bCs/>
          <w:sz w:val="24"/>
        </w:rPr>
        <w:t>，</w:t>
      </w:r>
      <w:r w:rsidR="00A04B7D">
        <w:rPr>
          <w:rFonts w:ascii="宋体" w:hAnsi="宋体" w:hint="eastAsia"/>
          <w:bCs/>
          <w:sz w:val="24"/>
        </w:rPr>
        <w:t>根据分解系数</w:t>
      </w:r>
      <w:r w:rsidR="00A04B7D" w:rsidRPr="00FC6F16">
        <w:rPr>
          <w:rFonts w:ascii="宋体" w:hAnsi="宋体" w:hint="eastAsia"/>
          <w:bCs/>
          <w:sz w:val="24"/>
        </w:rPr>
        <w:t>构建γ辐射场中心场强</w:t>
      </w:r>
      <w:r w:rsidR="00A04B7D">
        <w:rPr>
          <w:rFonts w:ascii="宋体" w:hAnsi="宋体" w:hint="eastAsia"/>
          <w:bCs/>
          <w:sz w:val="24"/>
        </w:rPr>
        <w:t>作为未知数的方程组，</w:t>
      </w:r>
      <w:r w:rsidR="00A04B7D" w:rsidRPr="00FC6F16">
        <w:rPr>
          <w:rFonts w:ascii="宋体" w:hAnsi="宋体" w:hint="eastAsia"/>
          <w:bCs/>
          <w:sz w:val="24"/>
        </w:rPr>
        <w:t>求解</w:t>
      </w:r>
      <w:r w:rsidR="00615BF7" w:rsidRPr="00FC6F16">
        <w:rPr>
          <w:rFonts w:ascii="宋体" w:hAnsi="宋体" w:hint="eastAsia"/>
          <w:sz w:val="24"/>
        </w:rPr>
        <w:t>得到</w:t>
      </w:r>
      <w:r w:rsidR="007E5CD5" w:rsidRPr="007E5CD5">
        <w:rPr>
          <w:rFonts w:ascii="宋体" w:hAnsi="宋体" w:hint="eastAsia"/>
          <w:sz w:val="24"/>
        </w:rPr>
        <w:t>每个γ辐射场中心场强</w:t>
      </w:r>
      <w:r w:rsidR="002F786A">
        <w:rPr>
          <w:rFonts w:ascii="宋体" w:hAnsi="宋体" w:hint="eastAsia"/>
          <w:bCs/>
          <w:sz w:val="24"/>
        </w:rPr>
        <w:t>；</w:t>
      </w:r>
    </w:p>
    <w:p w14:paraId="34FFD0F1" w14:textId="28173285" w:rsidR="00937D28" w:rsidRPr="005156F6" w:rsidRDefault="002F786A" w:rsidP="008D3E63">
      <w:pPr>
        <w:ind w:firstLineChars="200" w:firstLine="480"/>
        <w:rPr>
          <w:rFonts w:ascii="宋体" w:hAnsi="宋体"/>
          <w:sz w:val="24"/>
        </w:rPr>
      </w:pPr>
      <w:r>
        <w:rPr>
          <w:rFonts w:ascii="宋体" w:hAnsi="宋体" w:hint="eastAsia"/>
          <w:bCs/>
          <w:sz w:val="24"/>
        </w:rPr>
        <w:t>步骤S5：</w:t>
      </w:r>
      <w:r w:rsidR="005156F6">
        <w:rPr>
          <w:rFonts w:ascii="宋体" w:hAnsi="宋体" w:hint="eastAsia"/>
          <w:bCs/>
          <w:sz w:val="24"/>
        </w:rPr>
        <w:t>将</w:t>
      </w:r>
      <w:r w:rsidR="005156F6" w:rsidRPr="007E5CD5">
        <w:rPr>
          <w:rFonts w:ascii="宋体" w:hAnsi="宋体" w:hint="eastAsia"/>
          <w:sz w:val="24"/>
        </w:rPr>
        <w:t>γ辐射场中心场强</w:t>
      </w:r>
      <w:r w:rsidR="005156F6">
        <w:rPr>
          <w:rFonts w:ascii="宋体" w:hAnsi="宋体" w:hint="eastAsia"/>
          <w:sz w:val="24"/>
        </w:rPr>
        <w:t>与标准源比较</w:t>
      </w:r>
      <w:r>
        <w:rPr>
          <w:rFonts w:ascii="宋体" w:hAnsi="宋体" w:hint="eastAsia"/>
          <w:bCs/>
          <w:sz w:val="24"/>
        </w:rPr>
        <w:t>计算每块</w:t>
      </w:r>
      <w:commentRangeStart w:id="27"/>
      <w:r>
        <w:rPr>
          <w:rFonts w:ascii="宋体" w:hAnsi="宋体" w:hint="eastAsia"/>
          <w:bCs/>
          <w:sz w:val="24"/>
        </w:rPr>
        <w:t>矿石</w:t>
      </w:r>
      <w:commentRangeEnd w:id="27"/>
      <w:r w:rsidR="005156F6">
        <w:rPr>
          <w:rStyle w:val="af5"/>
        </w:rPr>
        <w:commentReference w:id="27"/>
      </w:r>
      <w:r>
        <w:rPr>
          <w:rFonts w:ascii="宋体" w:hAnsi="宋体" w:hint="eastAsia"/>
          <w:bCs/>
          <w:sz w:val="24"/>
        </w:rPr>
        <w:t>的铀含量，根据铀含量向</w:t>
      </w:r>
      <w:r w:rsidRPr="002F786A">
        <w:rPr>
          <w:rFonts w:ascii="宋体" w:hAnsi="宋体" w:hint="eastAsia"/>
          <w:bCs/>
          <w:sz w:val="24"/>
        </w:rPr>
        <w:t>可调式喷气阀6</w:t>
      </w:r>
      <w:r>
        <w:rPr>
          <w:rFonts w:ascii="宋体" w:hAnsi="宋体" w:hint="eastAsia"/>
          <w:bCs/>
          <w:sz w:val="24"/>
        </w:rPr>
        <w:t>发出指令</w:t>
      </w:r>
      <w:r w:rsidR="005156F6">
        <w:rPr>
          <w:rFonts w:ascii="宋体" w:hAnsi="宋体" w:hint="eastAsia"/>
          <w:bCs/>
          <w:sz w:val="24"/>
        </w:rPr>
        <w:t>，所述</w:t>
      </w:r>
      <w:r w:rsidR="005156F6">
        <w:rPr>
          <w:rFonts w:ascii="宋体" w:hAnsi="宋体" w:hint="eastAsia"/>
          <w:sz w:val="24"/>
        </w:rPr>
        <w:t>标准源是已知</w:t>
      </w:r>
      <w:r w:rsidR="005156F6">
        <w:rPr>
          <w:rFonts w:ascii="宋体" w:hAnsi="宋体" w:hint="eastAsia"/>
          <w:bCs/>
          <w:sz w:val="24"/>
        </w:rPr>
        <w:t>铀含量的矿石</w:t>
      </w:r>
      <w:r w:rsidR="005156F6" w:rsidRPr="007E5CD5">
        <w:rPr>
          <w:rFonts w:ascii="宋体" w:hAnsi="宋体" w:hint="eastAsia"/>
          <w:sz w:val="24"/>
        </w:rPr>
        <w:t>γ辐射场中心场强</w:t>
      </w:r>
      <w:r w:rsidR="005156F6">
        <w:rPr>
          <w:rFonts w:ascii="宋体" w:hAnsi="宋体" w:hint="eastAsia"/>
          <w:sz w:val="24"/>
        </w:rPr>
        <w:t>。</w:t>
      </w:r>
    </w:p>
    <w:p w14:paraId="61677464" w14:textId="65788F82" w:rsidR="00A62699" w:rsidRPr="00FC6F16" w:rsidRDefault="00A62699" w:rsidP="00FC6F16">
      <w:pPr>
        <w:ind w:firstLineChars="200" w:firstLine="480"/>
        <w:rPr>
          <w:rFonts w:ascii="宋体" w:hAnsi="宋体"/>
          <w:sz w:val="24"/>
        </w:rPr>
      </w:pPr>
      <w:r w:rsidRPr="00FC6F16">
        <w:rPr>
          <w:rFonts w:ascii="宋体" w:hAnsi="宋体" w:hint="eastAsia"/>
          <w:sz w:val="24"/>
        </w:rPr>
        <w:t>引起各测点能谱计数变化的关键因素包括：矿石所含铀元素的含量，射线与</w:t>
      </w:r>
      <w:r w:rsidR="008258E8" w:rsidRPr="00FC6F16">
        <w:rPr>
          <w:rFonts w:ascii="宋体" w:hAnsi="宋体" w:hint="eastAsia"/>
          <w:sz w:val="24"/>
        </w:rPr>
        <w:t>空气</w:t>
      </w:r>
      <w:r w:rsidRPr="00FC6F16">
        <w:rPr>
          <w:rFonts w:ascii="宋体" w:hAnsi="宋体" w:hint="eastAsia"/>
          <w:sz w:val="24"/>
        </w:rPr>
        <w:t>、探测器及</w:t>
      </w:r>
      <w:r w:rsidR="008258E8" w:rsidRPr="00FC6F16">
        <w:rPr>
          <w:rFonts w:ascii="宋体" w:hAnsi="宋体" w:hint="eastAsia"/>
          <w:sz w:val="24"/>
        </w:rPr>
        <w:t>装置中</w:t>
      </w:r>
      <w:r w:rsidRPr="00FC6F16">
        <w:rPr>
          <w:rFonts w:ascii="宋体" w:hAnsi="宋体" w:hint="eastAsia"/>
          <w:sz w:val="24"/>
        </w:rPr>
        <w:t>其它介质的相互作用，</w:t>
      </w:r>
      <w:r w:rsidR="00921A4A">
        <w:rPr>
          <w:rFonts w:ascii="宋体" w:hAnsi="宋体" w:hint="eastAsia"/>
          <w:sz w:val="24"/>
        </w:rPr>
        <w:t>本实施例</w:t>
      </w:r>
      <w:r w:rsidR="008258E8" w:rsidRPr="00FC6F16">
        <w:rPr>
          <w:rFonts w:ascii="宋体" w:hAnsi="宋体" w:hint="eastAsia"/>
          <w:sz w:val="24"/>
        </w:rPr>
        <w:t>选择能量范围为[0.4MeV，2.5MeV]的能谱计数率作为反应铀系核素含量的特征谱段。</w:t>
      </w:r>
    </w:p>
    <w:p w14:paraId="23FCF4E1" w14:textId="658138E7" w:rsidR="00A51CF8" w:rsidRDefault="00921A4A" w:rsidP="0003392D">
      <w:pPr>
        <w:ind w:firstLineChars="200" w:firstLine="480"/>
        <w:rPr>
          <w:rFonts w:ascii="宋体" w:hAnsi="宋体"/>
          <w:sz w:val="24"/>
        </w:rPr>
      </w:pPr>
      <w:del w:id="28" w:author="Yang Dong" w:date="2024-07-07T15:41:00Z" w16du:dateUtc="2024-07-07T07:41:00Z">
        <w:r w:rsidDel="00241082">
          <w:rPr>
            <w:rFonts w:ascii="宋体" w:hAnsi="宋体" w:hint="eastAsia"/>
            <w:bCs/>
            <w:sz w:val="24"/>
          </w:rPr>
          <w:delText>步骤S2中，</w:delText>
        </w:r>
        <w:r w:rsidR="008258E8" w:rsidRPr="00FC6F16" w:rsidDel="00241082">
          <w:rPr>
            <w:rFonts w:ascii="宋体" w:hAnsi="宋体" w:hint="eastAsia"/>
            <w:sz w:val="24"/>
          </w:rPr>
          <w:delText>对每个探测器</w:delText>
        </w:r>
        <w:r w:rsidDel="00241082">
          <w:rPr>
            <w:rFonts w:ascii="宋体" w:hAnsi="宋体" w:hint="eastAsia"/>
            <w:sz w:val="24"/>
          </w:rPr>
          <w:delText>的</w:delText>
        </w:r>
        <w:commentRangeStart w:id="29"/>
        <w:r w:rsidR="008258E8" w:rsidRPr="00FC6F16" w:rsidDel="00241082">
          <w:rPr>
            <w:rFonts w:ascii="宋体" w:hAnsi="宋体" w:hint="eastAsia"/>
            <w:sz w:val="24"/>
          </w:rPr>
          <w:delText>特征谱段</w:delText>
        </w:r>
        <w:commentRangeEnd w:id="29"/>
        <w:r w:rsidR="00A51CF8" w:rsidDel="00241082">
          <w:rPr>
            <w:rStyle w:val="af5"/>
          </w:rPr>
          <w:commentReference w:id="29"/>
        </w:r>
        <w:r w:rsidR="008258E8" w:rsidRPr="00FC6F16" w:rsidDel="00241082">
          <w:rPr>
            <w:rFonts w:ascii="宋体" w:hAnsi="宋体" w:hint="eastAsia"/>
            <w:sz w:val="24"/>
          </w:rPr>
          <w:delText>进行求和，并减去本底得到净计数</w:delText>
        </w:r>
      </w:del>
      <w:ins w:id="30" w:author="Administrator" w:date="2024-07-06T11:21:00Z">
        <w:del w:id="31" w:author="Yang Dong" w:date="2024-07-07T15:41:00Z" w16du:dateUtc="2024-07-07T07:41:00Z">
          <w:r w:rsidR="00B216DB" w:rsidDel="00241082">
            <w:rPr>
              <w:rFonts w:ascii="宋体" w:hAnsi="宋体" w:hint="eastAsia"/>
              <w:sz w:val="24"/>
            </w:rPr>
            <w:delText>率</w:delText>
          </w:r>
        </w:del>
      </w:ins>
      <w:del w:id="32" w:author="Yang Dong" w:date="2024-07-07T15:41:00Z" w16du:dateUtc="2024-07-07T07:41:00Z">
        <w:r w:rsidR="008258E8" w:rsidRPr="00FC6F16" w:rsidDel="00241082">
          <w:rPr>
            <w:rFonts w:ascii="宋体" w:hAnsi="宋体" w:hint="eastAsia"/>
            <w:position w:val="-10"/>
            <w:sz w:val="24"/>
          </w:rPr>
          <w:object w:dxaOrig="300" w:dyaOrig="360" w14:anchorId="4CB172F4">
            <v:shape id="_x0000_i1063" type="#_x0000_t75" style="width:18pt;height:18pt" o:ole="">
              <v:imagedata r:id="rId17" o:title=""/>
            </v:shape>
            <o:OLEObject Type="Embed" ProgID="Equation.DSMT4" ShapeID="_x0000_i1063" DrawAspect="Content" ObjectID="_1781872833" r:id="rId79"/>
          </w:object>
        </w:r>
        <w:r w:rsidR="00A51CF8" w:rsidDel="00241082">
          <w:rPr>
            <w:rFonts w:ascii="宋体" w:hAnsi="宋体" w:hint="eastAsia"/>
            <w:sz w:val="24"/>
          </w:rPr>
          <w:delText>。</w:delText>
        </w:r>
      </w:del>
      <w:ins w:id="33" w:author="Yang Dong" w:date="2024-07-07T15:41:00Z" w16du:dateUtc="2024-07-07T07:41:00Z">
        <w:r w:rsidR="00241082" w:rsidRPr="00241082">
          <w:rPr>
            <w:rFonts w:ascii="宋体" w:hAnsi="宋体" w:hint="eastAsia"/>
            <w:sz w:val="24"/>
          </w:rPr>
          <w:t>步骤S1中，阵列探测系统测得铀矿石伽马射线特征谱段内的计数率。</w:t>
        </w:r>
      </w:ins>
      <w:ins w:id="34" w:author="Yang Dong" w:date="2024-07-07T12:31:00Z" w16du:dateUtc="2024-07-07T04:31:00Z">
        <w:r w:rsidR="00EE62A7">
          <w:rPr>
            <w:rFonts w:ascii="宋体" w:hAnsi="宋体" w:hint="eastAsia"/>
            <w:sz w:val="24"/>
          </w:rPr>
          <w:t>（探测器测得的伽马计数是特征谱段内的计数</w:t>
        </w:r>
      </w:ins>
      <w:ins w:id="35" w:author="Yang Dong" w:date="2024-07-07T12:32:00Z" w16du:dateUtc="2024-07-07T04:32:00Z">
        <w:r w:rsidR="00EE62A7">
          <w:rPr>
            <w:rFonts w:ascii="宋体" w:hAnsi="宋体" w:hint="eastAsia"/>
            <w:sz w:val="24"/>
          </w:rPr>
          <w:t>，即从S1</w:t>
        </w:r>
      </w:ins>
      <w:ins w:id="36" w:author="Yang Dong" w:date="2024-07-07T12:33:00Z" w16du:dateUtc="2024-07-07T04:33:00Z">
        <w:r w:rsidR="00EE62A7">
          <w:rPr>
            <w:rFonts w:ascii="宋体" w:hAnsi="宋体" w:hint="eastAsia"/>
            <w:sz w:val="24"/>
          </w:rPr>
          <w:t>“</w:t>
        </w:r>
        <w:r w:rsidR="00EE62A7">
          <w:rPr>
            <w:rFonts w:ascii="宋体" w:hAnsi="宋体" w:hint="eastAsia"/>
            <w:sz w:val="24"/>
          </w:rPr>
          <w:t>伽马计数率</w:t>
        </w:r>
        <w:r w:rsidR="00EE62A7">
          <w:rPr>
            <w:rFonts w:ascii="宋体" w:hAnsi="宋体" w:hint="eastAsia"/>
            <w:sz w:val="24"/>
          </w:rPr>
          <w:t>”应为“</w:t>
        </w:r>
      </w:ins>
      <w:ins w:id="37" w:author="Yang Dong" w:date="2024-07-07T12:34:00Z" w16du:dateUtc="2024-07-07T04:34:00Z">
        <w:r w:rsidR="003E30FF" w:rsidRPr="003E30FF">
          <w:rPr>
            <w:rFonts w:ascii="宋体" w:hAnsi="宋体" w:hint="eastAsia"/>
            <w:sz w:val="24"/>
          </w:rPr>
          <w:t>特征谱段</w:t>
        </w:r>
        <w:r w:rsidR="003E30FF">
          <w:rPr>
            <w:rFonts w:ascii="宋体" w:hAnsi="宋体" w:hint="eastAsia"/>
            <w:sz w:val="24"/>
          </w:rPr>
          <w:t>内伽马计数率</w:t>
        </w:r>
      </w:ins>
      <w:ins w:id="38" w:author="Yang Dong" w:date="2024-07-07T12:33:00Z" w16du:dateUtc="2024-07-07T04:33:00Z">
        <w:r w:rsidR="00EE62A7">
          <w:rPr>
            <w:rFonts w:ascii="宋体" w:hAnsi="宋体" w:hint="eastAsia"/>
            <w:sz w:val="24"/>
          </w:rPr>
          <w:t>”</w:t>
        </w:r>
      </w:ins>
      <w:ins w:id="39" w:author="Yang Dong" w:date="2024-07-07T12:31:00Z" w16du:dateUtc="2024-07-07T04:31:00Z">
        <w:r w:rsidR="00EE62A7">
          <w:rPr>
            <w:rFonts w:ascii="宋体" w:hAnsi="宋体" w:hint="eastAsia"/>
            <w:sz w:val="24"/>
          </w:rPr>
          <w:t>）</w:t>
        </w:r>
      </w:ins>
    </w:p>
    <w:p w14:paraId="5A9B3428" w14:textId="344D3609" w:rsidR="004245DF" w:rsidRPr="00FC6F16" w:rsidRDefault="00A51CF8" w:rsidP="0003392D">
      <w:pPr>
        <w:ind w:firstLineChars="200" w:firstLine="480"/>
        <w:rPr>
          <w:rFonts w:ascii="宋体" w:hAnsi="宋体"/>
          <w:bCs/>
          <w:sz w:val="24"/>
        </w:rPr>
      </w:pPr>
      <w:r>
        <w:rPr>
          <w:rFonts w:ascii="宋体" w:hAnsi="宋体" w:hint="eastAsia"/>
          <w:bCs/>
          <w:sz w:val="24"/>
        </w:rPr>
        <w:t>步骤S2中，</w:t>
      </w:r>
      <w:r w:rsidR="008258E8" w:rsidRPr="00FC6F16">
        <w:rPr>
          <w:rFonts w:ascii="宋体" w:hAnsi="宋体" w:hint="eastAsia"/>
          <w:sz w:val="24"/>
        </w:rPr>
        <w:t>设</w:t>
      </w:r>
      <w:r w:rsidR="00393CFF" w:rsidRPr="00FC6F16">
        <w:rPr>
          <w:rFonts w:ascii="宋体" w:hAnsi="宋体" w:hint="eastAsia"/>
          <w:bCs/>
          <w:position w:val="-10"/>
          <w:sz w:val="24"/>
        </w:rPr>
        <w:object w:dxaOrig="300" w:dyaOrig="375" w14:anchorId="0F76D293">
          <v:shape id="_x0000_i1064" type="#_x0000_t75" style="width:18pt;height:18pt" o:ole="">
            <v:imagedata r:id="rId19" o:title=""/>
          </v:shape>
          <o:OLEObject Type="Embed" ProgID="Equation.DSMT4" ShapeID="_x0000_i1064" DrawAspect="Content" ObjectID="_1781872834" r:id="rId80"/>
        </w:object>
      </w:r>
      <w:r w:rsidR="00393CFF" w:rsidRPr="00FC6F16">
        <w:rPr>
          <w:rFonts w:ascii="宋体" w:hAnsi="宋体" w:hint="eastAsia"/>
          <w:bCs/>
          <w:sz w:val="24"/>
        </w:rPr>
        <w:t>为</w:t>
      </w:r>
      <w:r w:rsidR="00393CFF">
        <w:rPr>
          <w:rFonts w:ascii="宋体" w:hAnsi="宋体" w:hint="eastAsia"/>
          <w:sz w:val="24"/>
        </w:rPr>
        <w:t>第</w:t>
      </w:r>
      <w:r w:rsidR="00393CFF">
        <w:rPr>
          <w:rFonts w:hint="eastAsia"/>
        </w:rPr>
        <w:t>j</w:t>
      </w:r>
      <w:r w:rsidR="00393CFF">
        <w:rPr>
          <w:rFonts w:hint="eastAsia"/>
        </w:rPr>
        <w:t>个</w:t>
      </w:r>
      <w:r w:rsidR="008258E8" w:rsidRPr="00FC6F16">
        <w:rPr>
          <w:rFonts w:ascii="宋体" w:hAnsi="宋体" w:hint="eastAsia"/>
          <w:sz w:val="24"/>
        </w:rPr>
        <w:t>测点</w:t>
      </w:r>
      <w:r w:rsidR="00393CFF">
        <w:rPr>
          <w:rFonts w:ascii="宋体" w:hAnsi="宋体" w:hint="eastAsia"/>
          <w:bCs/>
          <w:sz w:val="24"/>
        </w:rPr>
        <w:t>的距离坐标</w:t>
      </w:r>
      <w:r w:rsidR="004245DF" w:rsidRPr="00FC6F16">
        <w:rPr>
          <w:rFonts w:ascii="宋体" w:hAnsi="宋体" w:hint="eastAsia"/>
          <w:bCs/>
          <w:sz w:val="24"/>
        </w:rPr>
        <w:t>为</w:t>
      </w:r>
      <w:r w:rsidR="008258E8" w:rsidRPr="00FC6F16">
        <w:rPr>
          <w:rFonts w:ascii="宋体" w:hAnsi="宋体" w:hint="eastAsia"/>
          <w:sz w:val="24"/>
        </w:rPr>
        <w:t>，其中</w:t>
      </w:r>
      <w:r w:rsidR="0003392D">
        <w:rPr>
          <w:rFonts w:hint="eastAsia"/>
        </w:rPr>
        <w:t>j</w:t>
      </w:r>
      <w:r w:rsidR="008258E8" w:rsidRPr="00FC6F16">
        <w:rPr>
          <w:rFonts w:ascii="宋体" w:hAnsi="宋体" w:hint="eastAsia"/>
          <w:sz w:val="24"/>
        </w:rPr>
        <w:t>为测点序号；</w:t>
      </w:r>
      <w:r w:rsidR="004245DF" w:rsidRPr="00FC6F16">
        <w:rPr>
          <w:rFonts w:ascii="宋体" w:hAnsi="宋体" w:hint="eastAsia"/>
          <w:bCs/>
          <w:sz w:val="24"/>
        </w:rPr>
        <w:t>其中</w:t>
      </w:r>
      <w:r w:rsidR="00921A4A">
        <w:rPr>
          <w:rFonts w:ascii="宋体" w:hAnsi="宋体" w:hint="eastAsia"/>
          <w:bCs/>
          <w:sz w:val="24"/>
        </w:rPr>
        <w:t>，</w:t>
      </w:r>
      <w:r w:rsidR="00921A4A" w:rsidRPr="007536DE">
        <w:rPr>
          <w:position w:val="-14"/>
        </w:rPr>
        <w:object w:dxaOrig="740" w:dyaOrig="380" w14:anchorId="33557F66">
          <v:shape id="_x0000_i1065" type="#_x0000_t75" style="width:36.9pt;height:18.9pt" o:ole="">
            <v:imagedata r:id="rId21" o:title=""/>
          </v:shape>
          <o:OLEObject Type="Embed" ProgID="Equation.DSMT4" ShapeID="_x0000_i1065" DrawAspect="Content" ObjectID="_1781872835" r:id="rId81"/>
        </w:object>
      </w:r>
      <w:r w:rsidR="00921A4A">
        <w:rPr>
          <w:rFonts w:hint="eastAsia"/>
        </w:rPr>
        <w:t>表示</w:t>
      </w:r>
      <w:r w:rsidR="00145695">
        <w:rPr>
          <w:rFonts w:hint="eastAsia"/>
        </w:rPr>
        <w:t>第</w:t>
      </w:r>
      <w:r w:rsidR="00145695">
        <w:rPr>
          <w:rFonts w:hint="eastAsia"/>
        </w:rPr>
        <w:t>i</w:t>
      </w:r>
      <w:r w:rsidR="00145695">
        <w:rPr>
          <w:rFonts w:hint="eastAsia"/>
        </w:rPr>
        <w:t>个</w:t>
      </w:r>
      <w:r w:rsidR="00145695" w:rsidRPr="00FC6F16">
        <w:rPr>
          <w:rFonts w:ascii="宋体" w:hAnsi="宋体" w:hint="eastAsia"/>
          <w:sz w:val="24"/>
        </w:rPr>
        <w:t>探测器</w:t>
      </w:r>
      <w:r w:rsidR="003052FF">
        <w:rPr>
          <w:rFonts w:ascii="宋体" w:hAnsi="宋体" w:hint="eastAsia"/>
          <w:sz w:val="24"/>
        </w:rPr>
        <w:t>在</w:t>
      </w:r>
      <w:r w:rsidR="00921A4A">
        <w:rPr>
          <w:rFonts w:hint="eastAsia"/>
        </w:rPr>
        <w:t>第</w:t>
      </w:r>
      <w:r w:rsidR="00921A4A">
        <w:rPr>
          <w:rFonts w:hint="eastAsia"/>
        </w:rPr>
        <w:t>j</w:t>
      </w:r>
      <w:r w:rsidR="00921A4A">
        <w:rPr>
          <w:rFonts w:hint="eastAsia"/>
        </w:rPr>
        <w:t>个</w:t>
      </w:r>
      <w:r w:rsidR="00921A4A" w:rsidRPr="00FC6F16">
        <w:rPr>
          <w:rFonts w:ascii="宋体" w:hAnsi="宋体" w:hint="eastAsia"/>
          <w:sz w:val="24"/>
        </w:rPr>
        <w:t>测点</w:t>
      </w:r>
      <w:r w:rsidR="00921A4A">
        <w:rPr>
          <w:rFonts w:ascii="宋体" w:hAnsi="宋体" w:hint="eastAsia"/>
          <w:sz w:val="24"/>
        </w:rPr>
        <w:t>的</w:t>
      </w:r>
      <w:r w:rsidR="00921A4A" w:rsidRPr="00FC6F16">
        <w:rPr>
          <w:rFonts w:ascii="宋体" w:hAnsi="宋体" w:hint="eastAsia"/>
          <w:sz w:val="24"/>
        </w:rPr>
        <w:t>特征谱段</w:t>
      </w:r>
      <w:r w:rsidR="003052FF">
        <w:rPr>
          <w:rFonts w:ascii="宋体" w:hAnsi="宋体" w:hint="eastAsia"/>
          <w:sz w:val="24"/>
        </w:rPr>
        <w:t>净计数率</w:t>
      </w:r>
      <w:r w:rsidR="00921A4A" w:rsidRPr="0003392D">
        <w:rPr>
          <w:rFonts w:ascii="宋体" w:hAnsi="宋体" w:hint="eastAsia"/>
          <w:sz w:val="24"/>
        </w:rPr>
        <w:t>，</w:t>
      </w:r>
      <w:r w:rsidR="00921A4A" w:rsidRPr="00153A9A">
        <w:rPr>
          <w:rFonts w:ascii="宋体" w:hAnsi="宋体" w:hint="eastAsia"/>
          <w:bCs/>
          <w:position w:val="-10"/>
          <w:sz w:val="24"/>
        </w:rPr>
        <w:object w:dxaOrig="2840" w:dyaOrig="320" w14:anchorId="64210FEA">
          <v:shape id="_x0000_i1066" type="#_x0000_t75" style="width:138.9pt;height:18pt" o:ole="">
            <v:imagedata r:id="rId23" o:title=""/>
          </v:shape>
          <o:OLEObject Type="Embed" ProgID="Equation.DSMT4" ShapeID="_x0000_i1066" DrawAspect="Content" ObjectID="_1781872836" r:id="rId82"/>
        </w:object>
      </w:r>
      <w:r w:rsidR="00921A4A">
        <w:rPr>
          <w:rFonts w:ascii="宋体" w:hAnsi="宋体" w:hint="eastAsia"/>
          <w:sz w:val="24"/>
        </w:rPr>
        <w:t>，K为</w:t>
      </w:r>
      <w:r w:rsidR="00921A4A" w:rsidRPr="00FC6F16">
        <w:rPr>
          <w:rFonts w:ascii="宋体" w:hAnsi="宋体" w:hint="eastAsia"/>
          <w:sz w:val="24"/>
        </w:rPr>
        <w:t>测点</w:t>
      </w:r>
      <w:r w:rsidR="00145695">
        <w:rPr>
          <w:rFonts w:ascii="宋体" w:hAnsi="宋体" w:hint="eastAsia"/>
          <w:sz w:val="24"/>
        </w:rPr>
        <w:t>总数</w:t>
      </w:r>
      <w:r w:rsidR="005C6433">
        <w:rPr>
          <w:rFonts w:ascii="宋体" w:hAnsi="宋体" w:hint="eastAsia"/>
          <w:sz w:val="24"/>
        </w:rPr>
        <w:t>，</w:t>
      </w:r>
      <w:r w:rsidR="00393CFF" w:rsidRPr="00393CFF">
        <w:rPr>
          <w:position w:val="-12"/>
        </w:rPr>
        <w:object w:dxaOrig="300" w:dyaOrig="360" w14:anchorId="2C28EA64">
          <v:shape id="_x0000_i1067" type="#_x0000_t75" style="width:15.25pt;height:18pt" o:ole="">
            <v:imagedata r:id="rId25" o:title=""/>
          </v:shape>
          <o:OLEObject Type="Embed" ProgID="Equation.DSMT4" ShapeID="_x0000_i1067" DrawAspect="Content" ObjectID="_1781872837" r:id="rId83"/>
        </w:object>
      </w:r>
      <w:r w:rsidR="005C6433">
        <w:rPr>
          <w:rFonts w:ascii="宋体" w:hAnsi="宋体" w:hint="eastAsia"/>
          <w:sz w:val="24"/>
        </w:rPr>
        <w:t>时表示</w:t>
      </w:r>
      <w:r w:rsidR="00393CFF" w:rsidRPr="00FC6F16">
        <w:rPr>
          <w:rFonts w:ascii="宋体" w:hAnsi="宋体" w:hint="eastAsia"/>
          <w:bCs/>
          <w:sz w:val="24"/>
        </w:rPr>
        <w:t>矿石运动到第</w:t>
      </w:r>
      <w:r w:rsidR="00393CFF" w:rsidRPr="00FC6F16">
        <w:rPr>
          <w:rFonts w:ascii="宋体" w:hAnsi="宋体" w:hint="eastAsia"/>
          <w:bCs/>
          <w:sz w:val="24"/>
        </w:rPr>
        <w:object w:dxaOrig="132" w:dyaOrig="264" w14:anchorId="51C9D656">
          <v:shape id="_x0000_i1068" type="#_x0000_t75" style="width:6pt;height:12pt" o:ole="">
            <v:imagedata r:id="rId27" o:title=""/>
          </v:shape>
          <o:OLEObject Type="Embed" ProgID="Equation.DSMT4" ShapeID="_x0000_i1068" DrawAspect="Content" ObjectID="_1781872838" r:id="rId84"/>
        </w:object>
      </w:r>
      <w:r w:rsidR="00393CFF" w:rsidRPr="00FC6F16">
        <w:rPr>
          <w:rFonts w:ascii="宋体" w:hAnsi="宋体" w:hint="eastAsia"/>
          <w:bCs/>
          <w:sz w:val="24"/>
        </w:rPr>
        <w:t>个探测器的正上方</w:t>
      </w:r>
      <w:r w:rsidR="00933903">
        <w:rPr>
          <w:rFonts w:ascii="宋体" w:hAnsi="宋体" w:hint="eastAsia"/>
          <w:bCs/>
          <w:sz w:val="24"/>
        </w:rPr>
        <w:t>，即</w:t>
      </w:r>
      <w:r w:rsidR="00933903" w:rsidRPr="00FC6F16">
        <w:rPr>
          <w:rFonts w:ascii="宋体" w:hAnsi="宋体" w:hint="eastAsia"/>
          <w:bCs/>
          <w:sz w:val="24"/>
        </w:rPr>
        <w:t>γ辐射场中心</w:t>
      </w:r>
      <w:r w:rsidR="00921A4A">
        <w:rPr>
          <w:rFonts w:ascii="宋体" w:hAnsi="宋体" w:hint="eastAsia"/>
          <w:sz w:val="24"/>
        </w:rPr>
        <w:t>，M为</w:t>
      </w:r>
      <w:r w:rsidR="00145695" w:rsidRPr="00FC6F16">
        <w:rPr>
          <w:rFonts w:ascii="宋体" w:hAnsi="宋体" w:hint="eastAsia"/>
          <w:bCs/>
          <w:sz w:val="24"/>
        </w:rPr>
        <w:t>探测器</w:t>
      </w:r>
      <w:r w:rsidR="00145695">
        <w:rPr>
          <w:rFonts w:ascii="宋体" w:hAnsi="宋体" w:hint="eastAsia"/>
          <w:bCs/>
          <w:sz w:val="24"/>
        </w:rPr>
        <w:t>数量</w:t>
      </w:r>
      <w:r w:rsidR="00393CFF">
        <w:rPr>
          <w:rFonts w:ascii="宋体" w:hAnsi="宋体" w:hint="eastAsia"/>
          <w:sz w:val="24"/>
        </w:rPr>
        <w:t>；第i</w:t>
      </w:r>
      <w:r w:rsidR="00393CFF" w:rsidRPr="00FC6F16">
        <w:rPr>
          <w:rFonts w:ascii="宋体" w:hAnsi="宋体" w:hint="eastAsia"/>
          <w:sz w:val="24"/>
        </w:rPr>
        <w:t>探测器</w:t>
      </w:r>
      <w:r w:rsidR="00393CFF">
        <w:rPr>
          <w:rFonts w:ascii="宋体" w:hAnsi="宋体" w:hint="eastAsia"/>
          <w:sz w:val="24"/>
        </w:rPr>
        <w:t>的每个</w:t>
      </w:r>
      <w:r w:rsidR="00393CFF" w:rsidRPr="00FC6F16">
        <w:rPr>
          <w:rFonts w:ascii="宋体" w:hAnsi="宋体" w:hint="eastAsia"/>
          <w:bCs/>
          <w:sz w:val="24"/>
        </w:rPr>
        <w:t>测点</w:t>
      </w:r>
      <w:r w:rsidR="00393CFF">
        <w:rPr>
          <w:rFonts w:ascii="宋体" w:hAnsi="宋体" w:hint="eastAsia"/>
          <w:sz w:val="24"/>
        </w:rPr>
        <w:t>的</w:t>
      </w:r>
      <w:r w:rsidR="00393CFF" w:rsidRPr="00FC6F16">
        <w:rPr>
          <w:rFonts w:ascii="宋体" w:hAnsi="宋体" w:hint="eastAsia"/>
          <w:sz w:val="24"/>
        </w:rPr>
        <w:t>特征谱段</w:t>
      </w:r>
      <w:r w:rsidR="00393CFF">
        <w:rPr>
          <w:rFonts w:ascii="宋体" w:hAnsi="宋体" w:hint="eastAsia"/>
          <w:sz w:val="24"/>
        </w:rPr>
        <w:t>净计数率</w:t>
      </w:r>
      <w:r w:rsidR="00393CFF" w:rsidRPr="00FC6F16">
        <w:rPr>
          <w:rFonts w:ascii="宋体" w:hAnsi="宋体" w:hint="eastAsia"/>
          <w:bCs/>
          <w:sz w:val="24"/>
        </w:rPr>
        <w:t>依次相连</w:t>
      </w:r>
      <w:r w:rsidR="00393CFF">
        <w:rPr>
          <w:rFonts w:ascii="宋体" w:hAnsi="宋体" w:hint="eastAsia"/>
          <w:bCs/>
          <w:sz w:val="24"/>
        </w:rPr>
        <w:t>，</w:t>
      </w:r>
      <w:r w:rsidR="00393CFF" w:rsidRPr="00FC6F16">
        <w:rPr>
          <w:rFonts w:ascii="宋体" w:hAnsi="宋体" w:hint="eastAsia"/>
          <w:bCs/>
          <w:sz w:val="24"/>
        </w:rPr>
        <w:t>得到的第</w:t>
      </w:r>
      <w:r w:rsidR="00393CFF" w:rsidRPr="00FC6F16">
        <w:rPr>
          <w:rFonts w:ascii="宋体" w:hAnsi="宋体" w:hint="eastAsia"/>
          <w:bCs/>
          <w:sz w:val="24"/>
        </w:rPr>
        <w:object w:dxaOrig="132" w:dyaOrig="264" w14:anchorId="07E6D71A">
          <v:shape id="_x0000_i1069" type="#_x0000_t75" style="width:6pt;height:12pt" o:ole="">
            <v:imagedata r:id="rId29" o:title=""/>
          </v:shape>
          <o:OLEObject Type="Embed" ProgID="Equation.DSMT4" ShapeID="_x0000_i1069" DrawAspect="Content" ObjectID="_1781872839" r:id="rId85"/>
        </w:object>
      </w:r>
      <w:r w:rsidR="00393CFF" w:rsidRPr="00FC6F16">
        <w:rPr>
          <w:rFonts w:ascii="宋体" w:hAnsi="宋体" w:hint="eastAsia"/>
          <w:bCs/>
          <w:sz w:val="24"/>
        </w:rPr>
        <w:t>个探测器的计数曲线为</w:t>
      </w:r>
      <w:r w:rsidR="00393CFF" w:rsidRPr="00FC6F16">
        <w:rPr>
          <w:rFonts w:ascii="宋体" w:hAnsi="宋体" w:hint="eastAsia"/>
          <w:bCs/>
          <w:sz w:val="24"/>
        </w:rPr>
        <w:object w:dxaOrig="840" w:dyaOrig="384" w14:anchorId="3DD6A7EF">
          <v:shape id="_x0000_i1070" type="#_x0000_t75" style="width:42pt;height:18pt" o:ole="">
            <v:imagedata r:id="rId31" o:title=""/>
          </v:shape>
          <o:OLEObject Type="Embed" ProgID="Equation.DSMT4" ShapeID="_x0000_i1070" DrawAspect="Content" ObjectID="_1781872840" r:id="rId86"/>
        </w:object>
      </w:r>
      <w:r w:rsidR="00393CFF">
        <w:rPr>
          <w:rFonts w:ascii="宋体" w:hAnsi="宋体" w:hint="eastAsia"/>
          <w:bCs/>
          <w:sz w:val="24"/>
        </w:rPr>
        <w:t>。</w:t>
      </w:r>
    </w:p>
    <w:p w14:paraId="76B5D830" w14:textId="1B4D5F2D" w:rsidR="0083114E" w:rsidRDefault="003D0340" w:rsidP="00FC6F16">
      <w:pPr>
        <w:ind w:firstLineChars="200" w:firstLine="480"/>
        <w:rPr>
          <w:rFonts w:ascii="宋体" w:hAnsi="宋体"/>
          <w:sz w:val="24"/>
        </w:rPr>
      </w:pPr>
      <w:r w:rsidRPr="00FC6F16">
        <w:rPr>
          <w:rFonts w:ascii="宋体" w:hAnsi="宋体" w:hint="eastAsia"/>
          <w:sz w:val="24"/>
        </w:rPr>
        <w:t>本实施案例选择两个</w:t>
      </w:r>
      <w:r w:rsidR="00D00238" w:rsidRPr="00FC6F16">
        <w:rPr>
          <w:rFonts w:ascii="宋体" w:hAnsi="宋体" w:hint="eastAsia"/>
          <w:sz w:val="24"/>
        </w:rPr>
        <w:t>相同</w:t>
      </w:r>
      <w:r w:rsidRPr="00FC6F16">
        <w:rPr>
          <w:rFonts w:ascii="宋体" w:hAnsi="宋体" w:hint="eastAsia"/>
          <w:sz w:val="24"/>
        </w:rPr>
        <w:t>含量的铀矿石平行放置，仿真矿石匀速通过阵列探测</w:t>
      </w:r>
      <w:r w:rsidR="0077555B">
        <w:rPr>
          <w:rFonts w:ascii="宋体" w:hAnsi="宋体" w:hint="eastAsia"/>
          <w:sz w:val="24"/>
        </w:rPr>
        <w:t>系统</w:t>
      </w:r>
      <w:r w:rsidR="00556AD1" w:rsidRPr="00FC6F16">
        <w:rPr>
          <w:rFonts w:ascii="宋体" w:hAnsi="宋体" w:hint="eastAsia"/>
          <w:sz w:val="24"/>
        </w:rPr>
        <w:t>的</w:t>
      </w:r>
      <w:r w:rsidRPr="00FC6F16">
        <w:rPr>
          <w:rFonts w:ascii="宋体" w:hAnsi="宋体" w:hint="eastAsia"/>
          <w:sz w:val="24"/>
        </w:rPr>
        <w:t>测量</w:t>
      </w:r>
      <w:r w:rsidR="00556AD1" w:rsidRPr="00FC6F16">
        <w:rPr>
          <w:rFonts w:ascii="宋体" w:hAnsi="宋体" w:hint="eastAsia"/>
          <w:sz w:val="24"/>
        </w:rPr>
        <w:t>区域</w:t>
      </w:r>
      <w:r w:rsidR="00717AA4" w:rsidRPr="00FC6F16">
        <w:rPr>
          <w:rFonts w:ascii="宋体" w:hAnsi="宋体" w:hint="eastAsia"/>
          <w:sz w:val="24"/>
        </w:rPr>
        <w:t>并</w:t>
      </w:r>
      <w:r w:rsidR="00556AD1" w:rsidRPr="00FC6F16">
        <w:rPr>
          <w:rFonts w:ascii="宋体" w:hAnsi="宋体" w:hint="eastAsia"/>
          <w:sz w:val="24"/>
        </w:rPr>
        <w:t>按上述方法进行处理，</w:t>
      </w:r>
      <w:r w:rsidR="00717AA4" w:rsidRPr="00FC6F16">
        <w:rPr>
          <w:rFonts w:ascii="宋体" w:hAnsi="宋体" w:hint="eastAsia"/>
          <w:sz w:val="24"/>
        </w:rPr>
        <w:t>每个探测器的计数率曲线</w:t>
      </w:r>
      <w:r w:rsidRPr="00FC6F16">
        <w:rPr>
          <w:rFonts w:ascii="宋体" w:hAnsi="宋体" w:hint="eastAsia"/>
          <w:sz w:val="24"/>
        </w:rPr>
        <w:t>实例结果如图</w:t>
      </w:r>
      <w:r w:rsidR="006F4CF4" w:rsidRPr="00FC6F16">
        <w:rPr>
          <w:rFonts w:ascii="宋体" w:hAnsi="宋体"/>
          <w:sz w:val="24"/>
        </w:rPr>
        <w:t>4</w:t>
      </w:r>
      <w:r w:rsidRPr="00FC6F16">
        <w:rPr>
          <w:rFonts w:ascii="宋体" w:hAnsi="宋体" w:hint="eastAsia"/>
          <w:sz w:val="24"/>
        </w:rPr>
        <w:t>所示。</w:t>
      </w:r>
    </w:p>
    <w:p w14:paraId="2CEF5C4D" w14:textId="2E4D2972" w:rsidR="00615BF7" w:rsidRPr="00FC6F16" w:rsidRDefault="00615BF7" w:rsidP="00FC6F16">
      <w:pPr>
        <w:ind w:firstLineChars="200" w:firstLine="480"/>
        <w:rPr>
          <w:rFonts w:ascii="宋体" w:hAnsi="宋体"/>
          <w:sz w:val="24"/>
        </w:rPr>
      </w:pPr>
      <w:r w:rsidRPr="005045A9">
        <w:rPr>
          <w:rFonts w:ascii="宋体" w:hAnsi="宋体" w:hint="eastAsia"/>
          <w:bCs/>
          <w:sz w:val="24"/>
        </w:rPr>
        <w:t>根据计数率曲线建立γ辐射场场强分布数值矩阵的过程为：</w:t>
      </w:r>
      <w:r w:rsidR="001F7D7F" w:rsidRPr="005045A9">
        <w:rPr>
          <w:rFonts w:ascii="宋体" w:hAnsi="宋体" w:hint="eastAsia"/>
          <w:bCs/>
          <w:sz w:val="24"/>
        </w:rPr>
        <w:t>将所有的计数率曲线按探测器顺序进行整理，合并得到</w:t>
      </w:r>
      <w:r w:rsidR="005045A9" w:rsidRPr="005045A9">
        <w:rPr>
          <w:rFonts w:ascii="宋体" w:hAnsi="宋体" w:hint="eastAsia"/>
          <w:bCs/>
          <w:sz w:val="24"/>
        </w:rPr>
        <w:t>γ辐射场场强分布数值矩阵。</w:t>
      </w:r>
    </w:p>
    <w:p w14:paraId="7A0D387B" w14:textId="02165FBB" w:rsidR="00A150FB" w:rsidRPr="00FC6F16" w:rsidRDefault="00615BF7" w:rsidP="00FC6F16">
      <w:pPr>
        <w:ind w:firstLineChars="200" w:firstLine="480"/>
        <w:rPr>
          <w:rFonts w:ascii="宋体" w:hAnsi="宋体"/>
          <w:sz w:val="24"/>
        </w:rPr>
      </w:pPr>
      <w:r>
        <w:rPr>
          <w:rFonts w:ascii="宋体" w:hAnsi="宋体" w:hint="eastAsia"/>
          <w:bCs/>
          <w:sz w:val="24"/>
        </w:rPr>
        <w:t>分解</w:t>
      </w:r>
      <w:r w:rsidRPr="00FC6F16">
        <w:rPr>
          <w:rFonts w:ascii="宋体" w:hAnsi="宋体" w:hint="eastAsia"/>
          <w:bCs/>
          <w:sz w:val="24"/>
        </w:rPr>
        <w:t>γ辐射场</w:t>
      </w:r>
      <w:r>
        <w:rPr>
          <w:rFonts w:ascii="宋体" w:hAnsi="宋体" w:hint="eastAsia"/>
          <w:bCs/>
          <w:sz w:val="24"/>
        </w:rPr>
        <w:t>场强分布数值矩阵，</w:t>
      </w:r>
      <w:r w:rsidRPr="00FC6F16">
        <w:rPr>
          <w:rFonts w:ascii="宋体" w:hAnsi="宋体" w:hint="eastAsia"/>
          <w:sz w:val="24"/>
        </w:rPr>
        <w:t>得到的单个矿石的场强</w:t>
      </w:r>
      <w:r w:rsidR="00933903">
        <w:rPr>
          <w:rFonts w:ascii="宋体" w:hAnsi="宋体" w:hint="eastAsia"/>
          <w:sz w:val="24"/>
        </w:rPr>
        <w:t>（</w:t>
      </w:r>
      <w:r w:rsidRPr="00FC6F16">
        <w:rPr>
          <w:rFonts w:ascii="宋体" w:hAnsi="宋体" w:hint="eastAsia"/>
          <w:sz w:val="24"/>
        </w:rPr>
        <w:t>即矿石的铀含量</w:t>
      </w:r>
      <w:r w:rsidR="00933903">
        <w:rPr>
          <w:rFonts w:ascii="宋体" w:hAnsi="宋体" w:hint="eastAsia"/>
          <w:sz w:val="24"/>
        </w:rPr>
        <w:t>）</w:t>
      </w:r>
      <w:r>
        <w:rPr>
          <w:rFonts w:ascii="宋体" w:hAnsi="宋体" w:hint="eastAsia"/>
          <w:sz w:val="24"/>
        </w:rPr>
        <w:t>的过程如下</w:t>
      </w:r>
      <w:bookmarkStart w:id="40" w:name="_Hlk151798364"/>
      <w:r w:rsidR="00E53F12" w:rsidRPr="00FC6F16">
        <w:rPr>
          <w:rFonts w:ascii="宋体" w:hAnsi="宋体" w:hint="eastAsia"/>
          <w:sz w:val="24"/>
        </w:rPr>
        <w:t>：</w:t>
      </w:r>
    </w:p>
    <w:p w14:paraId="7DC503D6" w14:textId="2B319484" w:rsidR="00933903" w:rsidRDefault="00DF4B9B" w:rsidP="00FC6F16">
      <w:pPr>
        <w:tabs>
          <w:tab w:val="left" w:pos="3276"/>
        </w:tabs>
        <w:spacing w:before="60"/>
        <w:ind w:firstLineChars="200" w:firstLine="480"/>
        <w:textAlignment w:val="center"/>
        <w:rPr>
          <w:rFonts w:ascii="宋体" w:hAnsi="宋体"/>
          <w:bCs/>
          <w:sz w:val="24"/>
        </w:rPr>
      </w:pPr>
      <w:bookmarkStart w:id="41" w:name="_Hlk151798995"/>
      <w:bookmarkEnd w:id="40"/>
      <w:r w:rsidRPr="00FC6F16">
        <w:rPr>
          <w:rFonts w:ascii="宋体" w:hAnsi="宋体" w:hint="eastAsia"/>
          <w:bCs/>
          <w:sz w:val="24"/>
        </w:rPr>
        <w:t>按照方程式(1)</w:t>
      </w:r>
      <w:bookmarkEnd w:id="41"/>
      <w:r w:rsidRPr="00FC6F16">
        <w:rPr>
          <w:rFonts w:ascii="宋体" w:hAnsi="宋体" w:hint="eastAsia"/>
          <w:bCs/>
          <w:sz w:val="24"/>
        </w:rPr>
        <w:t>求得</w:t>
      </w:r>
      <w:r w:rsidR="00933903" w:rsidRPr="00FC6F16">
        <w:rPr>
          <w:rFonts w:ascii="宋体" w:hAnsi="宋体" w:hint="eastAsia"/>
          <w:bCs/>
          <w:sz w:val="24"/>
        </w:rPr>
        <w:t>分解系数</w:t>
      </w:r>
      <w:r w:rsidR="00A8624D">
        <w:rPr>
          <w:rFonts w:ascii="宋体" w:hAnsi="宋体" w:hint="eastAsia"/>
          <w:bCs/>
          <w:sz w:val="24"/>
        </w:rPr>
        <w:t>：</w:t>
      </w:r>
    </w:p>
    <w:p w14:paraId="24EA0503" w14:textId="77777777" w:rsidR="00A8624D" w:rsidRPr="00FC6F16" w:rsidRDefault="00A8624D" w:rsidP="00A8624D">
      <w:pPr>
        <w:tabs>
          <w:tab w:val="left" w:pos="3276"/>
        </w:tabs>
        <w:spacing w:before="60"/>
        <w:ind w:firstLineChars="200" w:firstLine="480"/>
        <w:jc w:val="left"/>
        <w:textAlignment w:val="center"/>
        <w:rPr>
          <w:rFonts w:ascii="宋体" w:hAnsi="宋体"/>
          <w:bCs/>
          <w:sz w:val="24"/>
        </w:rPr>
      </w:pPr>
      <w:r w:rsidRPr="00FC6F16">
        <w:rPr>
          <w:position w:val="-28"/>
          <w:sz w:val="24"/>
        </w:rPr>
        <w:object w:dxaOrig="2040" w:dyaOrig="660" w14:anchorId="443B8746">
          <v:shape id="_x0000_i1071" type="#_x0000_t75" style="width:101.55pt;height:36pt" o:ole="">
            <v:imagedata r:id="rId33" o:title=""/>
          </v:shape>
          <o:OLEObject Type="Embed" ProgID="Equation.DSMT4" ShapeID="_x0000_i1071" DrawAspect="Content" ObjectID="_1781872841" r:id="rId87"/>
        </w:object>
      </w:r>
      <w:r>
        <w:rPr>
          <w:rFonts w:hint="eastAsia"/>
          <w:position w:val="-28"/>
          <w:sz w:val="24"/>
        </w:rPr>
        <w:t>；</w:t>
      </w:r>
    </w:p>
    <w:p w14:paraId="1B053D33" w14:textId="4D78380B" w:rsidR="00933903" w:rsidRDefault="00A8624D" w:rsidP="00A8624D">
      <w:pPr>
        <w:tabs>
          <w:tab w:val="left" w:pos="3276"/>
        </w:tabs>
        <w:spacing w:before="60"/>
        <w:textAlignment w:val="center"/>
        <w:rPr>
          <w:rFonts w:ascii="宋体" w:hAnsi="宋体"/>
          <w:bCs/>
          <w:sz w:val="24"/>
        </w:rPr>
      </w:pPr>
      <w:r>
        <w:rPr>
          <w:rFonts w:hint="eastAsia"/>
          <w:position w:val="-14"/>
        </w:rPr>
        <w:t>其中，</w:t>
      </w:r>
      <w:r w:rsidRPr="00026ACB">
        <w:rPr>
          <w:position w:val="-4"/>
        </w:rPr>
        <w:object w:dxaOrig="520" w:dyaOrig="360" w14:anchorId="3AC14E6A">
          <v:shape id="_x0000_i1072" type="#_x0000_t75" style="width:25.85pt;height:18pt" o:ole="">
            <v:imagedata r:id="rId35" o:title=""/>
          </v:shape>
          <o:OLEObject Type="Embed" ProgID="Equation.DSMT4" ShapeID="_x0000_i1072" DrawAspect="Content" ObjectID="_1781872842" r:id="rId88"/>
        </w:object>
      </w:r>
      <w:r>
        <w:rPr>
          <w:rFonts w:hint="eastAsia"/>
        </w:rPr>
        <w:t>表示第</w:t>
      </w:r>
      <w:r>
        <w:rPr>
          <w:rFonts w:hint="eastAsia"/>
        </w:rPr>
        <w:t>i</w:t>
      </w:r>
      <w:r>
        <w:rPr>
          <w:rFonts w:hint="eastAsia"/>
        </w:rPr>
        <w:t>个</w:t>
      </w:r>
      <w:r w:rsidRPr="00FC6F16">
        <w:rPr>
          <w:rFonts w:ascii="宋体" w:hAnsi="宋体" w:hint="eastAsia"/>
          <w:sz w:val="24"/>
        </w:rPr>
        <w:t>探测器</w:t>
      </w:r>
      <w:r>
        <w:rPr>
          <w:rFonts w:hint="eastAsia"/>
        </w:rPr>
        <w:t>第</w:t>
      </w:r>
      <w:r>
        <w:rPr>
          <w:rFonts w:hint="eastAsia"/>
        </w:rPr>
        <w:t>j</w:t>
      </w:r>
      <w:r>
        <w:rPr>
          <w:rFonts w:hint="eastAsia"/>
        </w:rPr>
        <w:t>个</w:t>
      </w:r>
      <w:r w:rsidRPr="00FC6F16">
        <w:rPr>
          <w:rFonts w:ascii="宋体" w:hAnsi="宋体" w:hint="eastAsia"/>
          <w:sz w:val="24"/>
        </w:rPr>
        <w:t>测点</w:t>
      </w:r>
      <w:r>
        <w:rPr>
          <w:rFonts w:ascii="宋体" w:hAnsi="宋体" w:hint="eastAsia"/>
          <w:sz w:val="24"/>
        </w:rPr>
        <w:t>的</w:t>
      </w:r>
      <w:r w:rsidRPr="00FC6F16">
        <w:rPr>
          <w:rFonts w:ascii="宋体" w:hAnsi="宋体" w:hint="eastAsia"/>
          <w:sz w:val="24"/>
        </w:rPr>
        <w:t>特征谱段</w:t>
      </w:r>
      <w:r>
        <w:rPr>
          <w:rFonts w:ascii="宋体" w:hAnsi="宋体" w:hint="eastAsia"/>
          <w:sz w:val="24"/>
        </w:rPr>
        <w:t>的</w:t>
      </w:r>
      <w:r w:rsidRPr="00FC6F16">
        <w:rPr>
          <w:rFonts w:ascii="宋体" w:hAnsi="宋体" w:hint="eastAsia"/>
          <w:bCs/>
          <w:sz w:val="24"/>
        </w:rPr>
        <w:t>分解系数</w:t>
      </w:r>
      <w:r w:rsidRPr="003E30FF">
        <w:rPr>
          <w:rFonts w:hint="eastAsia"/>
          <w:rPrChange w:id="42" w:author="Yang Dong" w:date="2024-07-07T12:35:00Z" w16du:dateUtc="2024-07-07T04:35:00Z">
            <w:rPr>
              <w:rFonts w:hint="eastAsia"/>
              <w:highlight w:val="yellow"/>
            </w:rPr>
          </w:rPrChange>
        </w:rPr>
        <w:t>，</w:t>
      </w:r>
      <w:r w:rsidRPr="00FC6F16">
        <w:rPr>
          <w:rFonts w:ascii="宋体" w:hAnsi="宋体" w:hint="eastAsia"/>
          <w:bCs/>
          <w:sz w:val="24"/>
        </w:rPr>
        <w:object w:dxaOrig="732" w:dyaOrig="360" w14:anchorId="079E05BE">
          <v:shape id="_x0000_i1073" type="#_x0000_t75" style="width:36pt;height:18pt" o:ole="">
            <v:imagedata r:id="rId37" o:title=""/>
          </v:shape>
          <o:OLEObject Type="Embed" ProgID="Equation.DSMT4" ShapeID="_x0000_i1073" DrawAspect="Content" ObjectID="_1781872843" r:id="rId89"/>
        </w:object>
      </w:r>
      <w:r>
        <w:rPr>
          <w:rFonts w:hint="eastAsia"/>
        </w:rPr>
        <w:t>表示</w:t>
      </w:r>
      <w:r w:rsidRPr="00FC6F16">
        <w:rPr>
          <w:rFonts w:ascii="宋体" w:hAnsi="宋体" w:hint="eastAsia"/>
          <w:bCs/>
          <w:sz w:val="24"/>
        </w:rPr>
        <w:t>矿石运动到第</w:t>
      </w:r>
      <w:r w:rsidRPr="00FC6F16">
        <w:rPr>
          <w:rFonts w:ascii="宋体" w:hAnsi="宋体" w:hint="eastAsia"/>
          <w:bCs/>
          <w:sz w:val="24"/>
        </w:rPr>
        <w:object w:dxaOrig="132" w:dyaOrig="264" w14:anchorId="6DA1AC1F">
          <v:shape id="_x0000_i1074" type="#_x0000_t75" style="width:6pt;height:12pt" o:ole="">
            <v:imagedata r:id="rId27" o:title=""/>
          </v:shape>
          <o:OLEObject Type="Embed" ProgID="Equation.DSMT4" ShapeID="_x0000_i1074" DrawAspect="Content" ObjectID="_1781872844" r:id="rId90"/>
        </w:object>
      </w:r>
      <w:r w:rsidRPr="00FC6F16">
        <w:rPr>
          <w:rFonts w:ascii="宋体" w:hAnsi="宋体" w:hint="eastAsia"/>
          <w:bCs/>
          <w:sz w:val="24"/>
        </w:rPr>
        <w:t>个探测器的正上方时的计数率</w:t>
      </w:r>
      <w:r w:rsidR="00A06A3C">
        <w:rPr>
          <w:rFonts w:ascii="宋体" w:hAnsi="宋体" w:hint="eastAsia"/>
          <w:bCs/>
          <w:sz w:val="24"/>
        </w:rPr>
        <w:t>。</w:t>
      </w:r>
    </w:p>
    <w:p w14:paraId="0A4CEDFD" w14:textId="77777777" w:rsidR="006915E9" w:rsidRDefault="00DF4B9B" w:rsidP="006915E9">
      <w:pPr>
        <w:tabs>
          <w:tab w:val="left" w:pos="3276"/>
        </w:tabs>
        <w:spacing w:before="60"/>
        <w:ind w:firstLineChars="200" w:firstLine="480"/>
        <w:textAlignment w:val="center"/>
        <w:rPr>
          <w:rFonts w:ascii="宋体" w:hAnsi="宋体"/>
          <w:bCs/>
          <w:sz w:val="24"/>
        </w:rPr>
      </w:pPr>
      <w:r w:rsidRPr="00FC6F16">
        <w:rPr>
          <w:rFonts w:ascii="宋体" w:hAnsi="宋体" w:hint="eastAsia"/>
          <w:bCs/>
          <w:sz w:val="24"/>
        </w:rPr>
        <w:t>分解系数的物理含义为：矿石运动到第</w:t>
      </w:r>
      <w:r w:rsidRPr="00FC6F16">
        <w:rPr>
          <w:rFonts w:ascii="宋体" w:hAnsi="宋体" w:hint="eastAsia"/>
          <w:bCs/>
          <w:sz w:val="24"/>
        </w:rPr>
        <w:object w:dxaOrig="132" w:dyaOrig="264" w14:anchorId="1E597F62">
          <v:shape id="_x0000_i1075" type="#_x0000_t75" style="width:6pt;height:12pt" o:ole="">
            <v:imagedata r:id="rId27" o:title=""/>
          </v:shape>
          <o:OLEObject Type="Embed" ProgID="Equation.DSMT4" ShapeID="_x0000_i1075" DrawAspect="Content" ObjectID="_1781872845" r:id="rId91"/>
        </w:object>
      </w:r>
      <w:r w:rsidRPr="00FC6F16">
        <w:rPr>
          <w:rFonts w:ascii="宋体" w:hAnsi="宋体" w:hint="eastAsia"/>
          <w:bCs/>
          <w:sz w:val="24"/>
        </w:rPr>
        <w:t>个探测器的正上方时的计数率</w:t>
      </w:r>
      <w:r w:rsidRPr="00FC6F16">
        <w:rPr>
          <w:rFonts w:ascii="宋体" w:hAnsi="宋体" w:hint="eastAsia"/>
          <w:bCs/>
          <w:sz w:val="24"/>
        </w:rPr>
        <w:object w:dxaOrig="732" w:dyaOrig="360" w14:anchorId="6A78882C">
          <v:shape id="_x0000_i1076" type="#_x0000_t75" style="width:36pt;height:18pt" o:ole="">
            <v:imagedata r:id="rId37" o:title=""/>
          </v:shape>
          <o:OLEObject Type="Embed" ProgID="Equation.DSMT4" ShapeID="_x0000_i1076" DrawAspect="Content" ObjectID="_1781872846" r:id="rId92"/>
        </w:object>
      </w:r>
      <w:r w:rsidRPr="00FC6F16">
        <w:rPr>
          <w:rFonts w:ascii="宋体" w:hAnsi="宋体" w:hint="eastAsia"/>
          <w:bCs/>
          <w:sz w:val="24"/>
        </w:rPr>
        <w:t>为</w:t>
      </w:r>
      <w:r w:rsidR="00626818" w:rsidRPr="00FC6F16">
        <w:rPr>
          <w:rFonts w:ascii="宋体" w:hAnsi="宋体" w:hint="eastAsia"/>
          <w:bCs/>
          <w:sz w:val="24"/>
        </w:rPr>
        <w:t>γ辐射场</w:t>
      </w:r>
      <w:r w:rsidRPr="00FC6F16">
        <w:rPr>
          <w:rFonts w:ascii="宋体" w:hAnsi="宋体" w:hint="eastAsia"/>
          <w:bCs/>
          <w:sz w:val="24"/>
        </w:rPr>
        <w:t>中心场强，矿石继续沿皮带运动，远离探测器的过程中各探测</w:t>
      </w:r>
      <w:r w:rsidRPr="00FC6F16">
        <w:rPr>
          <w:rFonts w:ascii="宋体" w:hAnsi="宋体" w:hint="eastAsia"/>
          <w:bCs/>
          <w:sz w:val="24"/>
        </w:rPr>
        <w:lastRenderedPageBreak/>
        <w:t>器的计数率</w:t>
      </w:r>
      <w:r w:rsidRPr="00FC6F16">
        <w:rPr>
          <w:position w:val="2"/>
          <w:sz w:val="24"/>
        </w:rPr>
        <w:object w:dxaOrig="1656" w:dyaOrig="444" w14:anchorId="2D0CFB51">
          <v:shape id="_x0000_i1077" type="#_x0000_t75" style="width:84pt;height:24pt" o:ole="">
            <v:imagedata r:id="rId93" o:title=""/>
          </v:shape>
          <o:OLEObject Type="Embed" ProgID="Equation.DSMT4" ShapeID="_x0000_i1077" DrawAspect="Content" ObjectID="_1781872847" r:id="rId94"/>
        </w:object>
      </w:r>
      <w:r w:rsidRPr="00FC6F16">
        <w:rPr>
          <w:rFonts w:hint="eastAsia"/>
          <w:position w:val="2"/>
          <w:sz w:val="24"/>
        </w:rPr>
        <w:t>为</w:t>
      </w:r>
      <w:r w:rsidR="00145695" w:rsidRPr="00FC6F16">
        <w:rPr>
          <w:rFonts w:ascii="宋体" w:hAnsi="宋体" w:hint="eastAsia"/>
          <w:bCs/>
          <w:sz w:val="24"/>
        </w:rPr>
        <w:t>γ</w:t>
      </w:r>
      <w:r w:rsidR="00D11E87">
        <w:rPr>
          <w:rFonts w:ascii="宋体" w:hAnsi="宋体" w:hint="eastAsia"/>
          <w:bCs/>
          <w:sz w:val="24"/>
        </w:rPr>
        <w:t>辐射场其他位置场强，分解系数表示为其他位置场强与中心场强的比值，</w:t>
      </w:r>
      <w:r w:rsidR="00145695" w:rsidRPr="00FC6F16">
        <w:rPr>
          <w:rFonts w:ascii="宋体" w:hAnsi="宋体" w:hint="eastAsia"/>
          <w:bCs/>
          <w:sz w:val="24"/>
        </w:rPr>
        <w:t>γ</w:t>
      </w:r>
      <w:r w:rsidR="00747708" w:rsidRPr="00FC6F16">
        <w:rPr>
          <w:rFonts w:ascii="宋体" w:hAnsi="宋体" w:hint="eastAsia"/>
          <w:bCs/>
          <w:sz w:val="24"/>
        </w:rPr>
        <w:t>辐射场中心的分解系数</w:t>
      </w:r>
      <w:r w:rsidR="00933903" w:rsidRPr="000C7366">
        <w:rPr>
          <w:position w:val="6"/>
        </w:rPr>
        <w:object w:dxaOrig="900" w:dyaOrig="360" w14:anchorId="4446A037">
          <v:shape id="_x0000_i1078" type="#_x0000_t75" style="width:44.75pt;height:18pt" o:ole="">
            <v:imagedata r:id="rId95" o:title=""/>
          </v:shape>
          <o:OLEObject Type="Embed" ProgID="Equation.DSMT4" ShapeID="_x0000_i1078" DrawAspect="Content" ObjectID="_1781872848" r:id="rId96"/>
        </w:object>
      </w:r>
      <w:r w:rsidR="00747708" w:rsidRPr="00FC6F16">
        <w:rPr>
          <w:rFonts w:ascii="宋体" w:hAnsi="宋体" w:hint="eastAsia"/>
          <w:bCs/>
          <w:sz w:val="24"/>
        </w:rPr>
        <w:t>。</w:t>
      </w:r>
    </w:p>
    <w:p w14:paraId="26E4BF61" w14:textId="37144424" w:rsidR="00DF4B9B" w:rsidRPr="006915E9" w:rsidRDefault="006915E9" w:rsidP="006915E9">
      <w:pPr>
        <w:tabs>
          <w:tab w:val="left" w:pos="3276"/>
        </w:tabs>
        <w:spacing w:before="60"/>
        <w:ind w:firstLineChars="200" w:firstLine="480"/>
        <w:textAlignment w:val="center"/>
        <w:rPr>
          <w:rFonts w:ascii="宋体" w:hAnsi="宋体"/>
          <w:bCs/>
          <w:sz w:val="24"/>
        </w:rPr>
      </w:pPr>
      <w:r>
        <w:rPr>
          <w:rFonts w:ascii="宋体" w:hAnsi="宋体" w:hint="eastAsia"/>
          <w:bCs/>
          <w:sz w:val="24"/>
        </w:rPr>
        <w:t>分解系数</w:t>
      </w:r>
      <w:r w:rsidRPr="00FC6F16">
        <w:rPr>
          <w:rFonts w:ascii="宋体" w:hAnsi="宋体" w:hint="eastAsia"/>
          <w:bCs/>
          <w:sz w:val="24"/>
        </w:rPr>
        <w:t>是描述伽马辐射场场强分布的参数；表示不同位置测点的计数率与探测器中心位置的计数率之比；根据放射性测量中的场源互换原理，也就是辐射场任意位置的场强与中心场强存在确定的函数关系；分解系数是只与源和探测器相对位置有关的一组常数。</w:t>
      </w:r>
    </w:p>
    <w:p w14:paraId="6EA57234" w14:textId="4607E02A" w:rsidR="00DF4B9B" w:rsidRPr="00FC6F16" w:rsidRDefault="00DF4B9B" w:rsidP="00FC6F16">
      <w:pPr>
        <w:tabs>
          <w:tab w:val="left" w:pos="3276"/>
        </w:tabs>
        <w:spacing w:before="60"/>
        <w:ind w:firstLineChars="200" w:firstLine="480"/>
        <w:textAlignment w:val="center"/>
        <w:rPr>
          <w:rFonts w:ascii="宋体" w:hAnsi="宋体"/>
          <w:bCs/>
          <w:sz w:val="24"/>
        </w:rPr>
      </w:pPr>
      <w:r w:rsidRPr="00FC6F16">
        <w:rPr>
          <w:rFonts w:ascii="宋体" w:hAnsi="宋体" w:hint="eastAsia"/>
          <w:bCs/>
          <w:sz w:val="24"/>
        </w:rPr>
        <w:t>计数率曲线测定过程中根据待分选铀矿石和探测器尺寸确定测点之间的距离，当矿石通过探测区域时全部的计数率曲线构成一个</w:t>
      </w:r>
      <w:r w:rsidR="00A51CF8" w:rsidRPr="00FC6F16">
        <w:rPr>
          <w:rFonts w:ascii="宋体" w:hAnsi="宋体" w:hint="eastAsia"/>
          <w:bCs/>
          <w:sz w:val="24"/>
        </w:rPr>
        <w:t>γ辐射场</w:t>
      </w:r>
      <w:r w:rsidR="00A51CF8">
        <w:rPr>
          <w:rFonts w:ascii="宋体" w:hAnsi="宋体" w:hint="eastAsia"/>
          <w:bCs/>
          <w:sz w:val="24"/>
        </w:rPr>
        <w:t>场强分布数值矩阵</w:t>
      </w:r>
      <w:r w:rsidRPr="00FC6F16">
        <w:rPr>
          <w:rFonts w:ascii="宋体" w:hAnsi="宋体" w:hint="eastAsia"/>
          <w:bCs/>
          <w:sz w:val="24"/>
        </w:rPr>
        <w:t>，再根据矿石之间的相对位置就可以确定</w:t>
      </w:r>
      <w:r w:rsidR="00A51CF8" w:rsidRPr="00FC6F16">
        <w:rPr>
          <w:rFonts w:ascii="宋体" w:hAnsi="宋体" w:hint="eastAsia"/>
          <w:bCs/>
          <w:sz w:val="24"/>
        </w:rPr>
        <w:t>γ辐射场</w:t>
      </w:r>
      <w:r w:rsidR="00A51CF8">
        <w:rPr>
          <w:rFonts w:ascii="宋体" w:hAnsi="宋体" w:hint="eastAsia"/>
          <w:bCs/>
          <w:sz w:val="24"/>
        </w:rPr>
        <w:t>场强分布数值矩阵</w:t>
      </w:r>
      <w:r w:rsidRPr="00FC6F16">
        <w:rPr>
          <w:rFonts w:ascii="宋体" w:hAnsi="宋体" w:hint="eastAsia"/>
          <w:bCs/>
          <w:sz w:val="24"/>
        </w:rPr>
        <w:t>中各区域所对应的分解系数，构建</w:t>
      </w:r>
      <w:r w:rsidR="00145695" w:rsidRPr="00FC6F16">
        <w:rPr>
          <w:rFonts w:ascii="宋体" w:hAnsi="宋体" w:hint="eastAsia"/>
          <w:bCs/>
          <w:sz w:val="24"/>
        </w:rPr>
        <w:t>γ辐射场</w:t>
      </w:r>
      <w:r w:rsidRPr="00FC6F16">
        <w:rPr>
          <w:rFonts w:ascii="宋体" w:hAnsi="宋体" w:hint="eastAsia"/>
          <w:bCs/>
          <w:sz w:val="24"/>
        </w:rPr>
        <w:t>中心场强作为未知数的方程组，利用“最小二乘法”求解；</w:t>
      </w:r>
    </w:p>
    <w:p w14:paraId="5C1B34DE" w14:textId="1F86F94A" w:rsidR="00DF4B9B" w:rsidRPr="00FC6F16" w:rsidRDefault="00393CFF" w:rsidP="00FC6F16">
      <w:pPr>
        <w:tabs>
          <w:tab w:val="left" w:pos="3276"/>
        </w:tabs>
        <w:spacing w:before="60"/>
        <w:ind w:firstLineChars="200" w:firstLine="480"/>
        <w:jc w:val="left"/>
        <w:textAlignment w:val="center"/>
        <w:rPr>
          <w:rFonts w:ascii="宋体" w:hAnsi="宋体"/>
          <w:bCs/>
          <w:sz w:val="24"/>
        </w:rPr>
      </w:pPr>
      <w:r w:rsidRPr="00FC6F16">
        <w:rPr>
          <w:rFonts w:ascii="宋体" w:hAnsi="宋体" w:hint="eastAsia"/>
          <w:bCs/>
          <w:sz w:val="24"/>
        </w:rPr>
        <w:object w:dxaOrig="4300" w:dyaOrig="1240" w14:anchorId="621C3FAB">
          <v:shape id="_x0000_i1079" type="#_x0000_t75" style="width:216.9pt;height:60.45pt" o:ole="">
            <v:imagedata r:id="rId40" o:title=""/>
          </v:shape>
          <o:OLEObject Type="Embed" ProgID="Equation.DSMT4" ShapeID="_x0000_i1079" DrawAspect="Content" ObjectID="_1781872849" r:id="rId97"/>
        </w:object>
      </w:r>
      <w:r w:rsidR="006915E9">
        <w:rPr>
          <w:rFonts w:ascii="宋体" w:hAnsi="宋体" w:hint="eastAsia"/>
          <w:bCs/>
          <w:sz w:val="24"/>
        </w:rPr>
        <w:t>；</w:t>
      </w:r>
    </w:p>
    <w:p w14:paraId="2004C930" w14:textId="7E509E3B" w:rsidR="00DF4B9B" w:rsidRPr="00FC6F16" w:rsidRDefault="00DF4B9B" w:rsidP="008320CE">
      <w:pPr>
        <w:tabs>
          <w:tab w:val="left" w:pos="3276"/>
        </w:tabs>
        <w:spacing w:before="60"/>
        <w:jc w:val="left"/>
        <w:textAlignment w:val="center"/>
        <w:rPr>
          <w:rFonts w:ascii="宋体" w:hAnsi="宋体"/>
          <w:bCs/>
          <w:sz w:val="24"/>
        </w:rPr>
      </w:pPr>
      <w:r w:rsidRPr="008320CE">
        <w:rPr>
          <w:rFonts w:ascii="宋体" w:hAnsi="宋体" w:hint="eastAsia"/>
          <w:bCs/>
          <w:sz w:val="24"/>
        </w:rPr>
        <w:t>其中，</w:t>
      </w:r>
      <w:r w:rsidR="00F03DE4" w:rsidRPr="008320CE">
        <w:rPr>
          <w:position w:val="-4"/>
        </w:rPr>
        <w:object w:dxaOrig="340" w:dyaOrig="360" w14:anchorId="4C7A0EB5">
          <v:shape id="_x0000_i1080" type="#_x0000_t75" style="width:17.1pt;height:18pt" o:ole="">
            <v:imagedata r:id="rId42" o:title=""/>
          </v:shape>
          <o:OLEObject Type="Embed" ProgID="Equation.DSMT4" ShapeID="_x0000_i1080" DrawAspect="Content" ObjectID="_1781872850" r:id="rId98"/>
        </w:object>
      </w:r>
      <w:r w:rsidR="00F03DE4" w:rsidRPr="008320CE">
        <w:rPr>
          <w:rFonts w:hint="eastAsia"/>
        </w:rPr>
        <w:t>为</w:t>
      </w:r>
      <w:r w:rsidR="00A07893" w:rsidRPr="008320CE">
        <w:rPr>
          <w:rFonts w:hint="eastAsia"/>
        </w:rPr>
        <w:t>矿石</w:t>
      </w:r>
      <w:r w:rsidR="00A07893" w:rsidRPr="008320CE">
        <w:rPr>
          <w:rFonts w:hint="eastAsia"/>
        </w:rPr>
        <w:t>a</w:t>
      </w:r>
      <w:r w:rsidR="00A07893" w:rsidRPr="008320CE">
        <w:rPr>
          <w:rFonts w:hint="eastAsia"/>
        </w:rPr>
        <w:t>的γ辐射场中心场强</w:t>
      </w:r>
      <w:r w:rsidR="00F03DE4" w:rsidRPr="008320CE">
        <w:rPr>
          <w:rFonts w:hint="eastAsia"/>
        </w:rPr>
        <w:t>，</w:t>
      </w:r>
      <w:r w:rsidR="00F03DE4" w:rsidRPr="008320CE">
        <w:rPr>
          <w:position w:val="-4"/>
        </w:rPr>
        <w:object w:dxaOrig="340" w:dyaOrig="360" w14:anchorId="13075299">
          <v:shape id="_x0000_i1081" type="#_x0000_t75" style="width:17.1pt;height:18pt" o:ole="">
            <v:imagedata r:id="rId44" o:title=""/>
          </v:shape>
          <o:OLEObject Type="Embed" ProgID="Equation.DSMT4" ShapeID="_x0000_i1081" DrawAspect="Content" ObjectID="_1781872851" r:id="rId99"/>
        </w:object>
      </w:r>
      <w:r w:rsidR="00F03DE4" w:rsidRPr="008320CE">
        <w:rPr>
          <w:rFonts w:hint="eastAsia"/>
        </w:rPr>
        <w:t>为</w:t>
      </w:r>
      <w:r w:rsidR="00A07893" w:rsidRPr="008320CE">
        <w:rPr>
          <w:rFonts w:hint="eastAsia"/>
        </w:rPr>
        <w:t>矿石</w:t>
      </w:r>
      <w:r w:rsidR="00A07893" w:rsidRPr="008320CE">
        <w:rPr>
          <w:rFonts w:hint="eastAsia"/>
        </w:rPr>
        <w:t>b</w:t>
      </w:r>
      <w:r w:rsidR="00A07893" w:rsidRPr="008320CE">
        <w:rPr>
          <w:rFonts w:hint="eastAsia"/>
        </w:rPr>
        <w:t>的γ辐射场中心场强</w:t>
      </w:r>
      <w:r w:rsidR="006915E9" w:rsidRPr="008320CE">
        <w:rPr>
          <w:rFonts w:hint="eastAsia"/>
        </w:rPr>
        <w:t>，</w:t>
      </w:r>
      <w:r w:rsidR="00036736" w:rsidRPr="008320CE">
        <w:rPr>
          <w:position w:val="-14"/>
        </w:rPr>
        <w:object w:dxaOrig="880" w:dyaOrig="380" w14:anchorId="23944DFE">
          <v:shape id="_x0000_i1082" type="#_x0000_t75" style="width:44.3pt;height:18.9pt" o:ole="">
            <v:imagedata r:id="rId46" o:title=""/>
          </v:shape>
          <o:OLEObject Type="Embed" ProgID="Equation.DSMT4" ShapeID="_x0000_i1082" DrawAspect="Content" ObjectID="_1781872852" r:id="rId100"/>
        </w:object>
      </w:r>
      <w:r w:rsidR="00036736" w:rsidRPr="008320CE">
        <w:rPr>
          <w:rFonts w:hint="eastAsia"/>
        </w:rPr>
        <w:t>表示第</w:t>
      </w:r>
      <w:r w:rsidR="00036736" w:rsidRPr="008320CE">
        <w:rPr>
          <w:rFonts w:hint="eastAsia"/>
        </w:rPr>
        <w:t>i</w:t>
      </w:r>
      <w:r w:rsidR="00036736" w:rsidRPr="008320CE">
        <w:rPr>
          <w:rFonts w:hint="eastAsia"/>
        </w:rPr>
        <w:t>个</w:t>
      </w:r>
      <w:r w:rsidR="00036736" w:rsidRPr="008320CE">
        <w:rPr>
          <w:rFonts w:ascii="宋体" w:hAnsi="宋体" w:hint="eastAsia"/>
          <w:sz w:val="24"/>
        </w:rPr>
        <w:t>探测器在</w:t>
      </w:r>
      <w:r w:rsidR="00036736" w:rsidRPr="008320CE">
        <w:rPr>
          <w:rFonts w:hint="eastAsia"/>
        </w:rPr>
        <w:t>第</w:t>
      </w:r>
      <w:r w:rsidR="00036736" w:rsidRPr="008320CE">
        <w:rPr>
          <w:rFonts w:hint="eastAsia"/>
        </w:rPr>
        <w:t>j</w:t>
      </w:r>
      <w:r w:rsidR="0018484C" w:rsidRPr="008320CE">
        <w:rPr>
          <w:rFonts w:hint="eastAsia"/>
        </w:rPr>
        <w:t>+1</w:t>
      </w:r>
      <w:r w:rsidR="00036736" w:rsidRPr="008320CE">
        <w:rPr>
          <w:rFonts w:hint="eastAsia"/>
        </w:rPr>
        <w:t>个</w:t>
      </w:r>
      <w:r w:rsidR="00036736" w:rsidRPr="008320CE">
        <w:rPr>
          <w:rFonts w:ascii="宋体" w:hAnsi="宋体" w:hint="eastAsia"/>
          <w:sz w:val="24"/>
        </w:rPr>
        <w:t>测点的特征谱段净计数率</w:t>
      </w:r>
      <w:r w:rsidR="0018484C" w:rsidRPr="008320CE">
        <w:rPr>
          <w:rFonts w:ascii="宋体" w:hAnsi="宋体" w:hint="eastAsia"/>
          <w:sz w:val="24"/>
        </w:rPr>
        <w:t>，</w:t>
      </w:r>
      <w:r w:rsidR="0018484C" w:rsidRPr="008320CE">
        <w:rPr>
          <w:position w:val="-14"/>
        </w:rPr>
        <w:object w:dxaOrig="900" w:dyaOrig="380" w14:anchorId="18C7C704">
          <v:shape id="_x0000_i1083" type="#_x0000_t75" style="width:44.75pt;height:18.9pt" o:ole="">
            <v:imagedata r:id="rId48" o:title=""/>
          </v:shape>
          <o:OLEObject Type="Embed" ProgID="Equation.DSMT4" ShapeID="_x0000_i1083" DrawAspect="Content" ObjectID="_1781872853" r:id="rId101"/>
        </w:object>
      </w:r>
      <w:r w:rsidR="0018484C" w:rsidRPr="008320CE">
        <w:rPr>
          <w:rFonts w:hint="eastAsia"/>
        </w:rPr>
        <w:t>表示第</w:t>
      </w:r>
      <w:r w:rsidR="0018484C" w:rsidRPr="008320CE">
        <w:rPr>
          <w:rFonts w:hint="eastAsia"/>
        </w:rPr>
        <w:t>i</w:t>
      </w:r>
      <w:r w:rsidR="0018484C" w:rsidRPr="008320CE">
        <w:rPr>
          <w:rFonts w:hint="eastAsia"/>
        </w:rPr>
        <w:t>个</w:t>
      </w:r>
      <w:r w:rsidR="0018484C" w:rsidRPr="008320CE">
        <w:rPr>
          <w:rFonts w:ascii="宋体" w:hAnsi="宋体" w:hint="eastAsia"/>
          <w:sz w:val="24"/>
        </w:rPr>
        <w:t>探测器在</w:t>
      </w:r>
      <w:r w:rsidR="0018484C" w:rsidRPr="008320CE">
        <w:rPr>
          <w:rFonts w:hint="eastAsia"/>
        </w:rPr>
        <w:t>第</w:t>
      </w:r>
      <w:r w:rsidR="0018484C" w:rsidRPr="008320CE">
        <w:rPr>
          <w:rFonts w:hint="eastAsia"/>
        </w:rPr>
        <w:t>j+2</w:t>
      </w:r>
      <w:r w:rsidR="0018484C" w:rsidRPr="008320CE">
        <w:rPr>
          <w:rFonts w:hint="eastAsia"/>
        </w:rPr>
        <w:t>个</w:t>
      </w:r>
      <w:r w:rsidR="0018484C" w:rsidRPr="008320CE">
        <w:rPr>
          <w:rFonts w:ascii="宋体" w:hAnsi="宋体" w:hint="eastAsia"/>
          <w:sz w:val="24"/>
        </w:rPr>
        <w:t>测点的特征谱段净计数率，</w:t>
      </w:r>
      <w:r w:rsidR="00026ACB" w:rsidRPr="008320CE">
        <w:rPr>
          <w:position w:val="-4"/>
        </w:rPr>
        <w:object w:dxaOrig="660" w:dyaOrig="360" w14:anchorId="62C71344">
          <v:shape id="_x0000_i1084" type="#_x0000_t75" style="width:32.3pt;height:18pt" o:ole="">
            <v:imagedata r:id="rId50" o:title=""/>
          </v:shape>
          <o:OLEObject Type="Embed" ProgID="Equation.DSMT4" ShapeID="_x0000_i1084" DrawAspect="Content" ObjectID="_1781872854" r:id="rId102"/>
        </w:object>
      </w:r>
      <w:r w:rsidR="00026ACB" w:rsidRPr="008320CE">
        <w:rPr>
          <w:rFonts w:hint="eastAsia"/>
        </w:rPr>
        <w:t>表示第</w:t>
      </w:r>
      <w:r w:rsidR="00026ACB" w:rsidRPr="008320CE">
        <w:rPr>
          <w:rFonts w:hint="eastAsia"/>
        </w:rPr>
        <w:t>i</w:t>
      </w:r>
      <w:r w:rsidR="00026ACB" w:rsidRPr="008320CE">
        <w:rPr>
          <w:rFonts w:hint="eastAsia"/>
        </w:rPr>
        <w:t>个</w:t>
      </w:r>
      <w:r w:rsidR="00026ACB" w:rsidRPr="008320CE">
        <w:rPr>
          <w:rFonts w:ascii="宋体" w:hAnsi="宋体" w:hint="eastAsia"/>
          <w:sz w:val="24"/>
        </w:rPr>
        <w:t>探测器</w:t>
      </w:r>
      <w:r w:rsidR="00026ACB" w:rsidRPr="008320CE">
        <w:rPr>
          <w:rFonts w:hint="eastAsia"/>
        </w:rPr>
        <w:t>第</w:t>
      </w:r>
      <w:r w:rsidR="00026ACB" w:rsidRPr="008320CE">
        <w:rPr>
          <w:rFonts w:hint="eastAsia"/>
        </w:rPr>
        <w:t>j+1</w:t>
      </w:r>
      <w:r w:rsidR="00026ACB" w:rsidRPr="008320CE">
        <w:rPr>
          <w:rFonts w:hint="eastAsia"/>
        </w:rPr>
        <w:t>个</w:t>
      </w:r>
      <w:r w:rsidR="00026ACB" w:rsidRPr="008320CE">
        <w:rPr>
          <w:rFonts w:ascii="宋体" w:hAnsi="宋体" w:hint="eastAsia"/>
          <w:sz w:val="24"/>
        </w:rPr>
        <w:t>测点的特征谱段的</w:t>
      </w:r>
      <w:r w:rsidR="00026ACB" w:rsidRPr="008320CE">
        <w:rPr>
          <w:rFonts w:ascii="宋体" w:hAnsi="宋体" w:hint="eastAsia"/>
          <w:bCs/>
          <w:sz w:val="24"/>
        </w:rPr>
        <w:t>分解系数</w:t>
      </w:r>
      <w:r w:rsidR="00026ACB" w:rsidRPr="008320CE">
        <w:rPr>
          <w:rFonts w:hint="eastAsia"/>
        </w:rPr>
        <w:t>，</w:t>
      </w:r>
      <w:r w:rsidR="00026ACB" w:rsidRPr="008320CE">
        <w:rPr>
          <w:position w:val="-4"/>
        </w:rPr>
        <w:object w:dxaOrig="660" w:dyaOrig="360" w14:anchorId="167BA331">
          <v:shape id="_x0000_i1085" type="#_x0000_t75" style="width:32.3pt;height:18pt" o:ole="">
            <v:imagedata r:id="rId52" o:title=""/>
          </v:shape>
          <o:OLEObject Type="Embed" ProgID="Equation.DSMT4" ShapeID="_x0000_i1085" DrawAspect="Content" ObjectID="_1781872855" r:id="rId103"/>
        </w:object>
      </w:r>
      <w:r w:rsidR="00026ACB" w:rsidRPr="008320CE">
        <w:rPr>
          <w:rFonts w:hint="eastAsia"/>
        </w:rPr>
        <w:t>表示第</w:t>
      </w:r>
      <w:r w:rsidR="00026ACB" w:rsidRPr="008320CE">
        <w:rPr>
          <w:rFonts w:hint="eastAsia"/>
        </w:rPr>
        <w:t>i</w:t>
      </w:r>
      <w:r w:rsidR="00026ACB" w:rsidRPr="008320CE">
        <w:rPr>
          <w:rFonts w:hint="eastAsia"/>
        </w:rPr>
        <w:t>个</w:t>
      </w:r>
      <w:r w:rsidR="00026ACB" w:rsidRPr="008320CE">
        <w:rPr>
          <w:rFonts w:ascii="宋体" w:hAnsi="宋体" w:hint="eastAsia"/>
          <w:sz w:val="24"/>
        </w:rPr>
        <w:t>探测器</w:t>
      </w:r>
      <w:r w:rsidR="00026ACB" w:rsidRPr="008320CE">
        <w:rPr>
          <w:rFonts w:hint="eastAsia"/>
        </w:rPr>
        <w:t>第</w:t>
      </w:r>
      <w:r w:rsidR="00026ACB" w:rsidRPr="008320CE">
        <w:rPr>
          <w:rFonts w:hint="eastAsia"/>
        </w:rPr>
        <w:t>j+2</w:t>
      </w:r>
      <w:r w:rsidR="00026ACB" w:rsidRPr="008320CE">
        <w:rPr>
          <w:rFonts w:hint="eastAsia"/>
        </w:rPr>
        <w:t>个</w:t>
      </w:r>
      <w:r w:rsidR="00026ACB" w:rsidRPr="008320CE">
        <w:rPr>
          <w:rFonts w:ascii="宋体" w:hAnsi="宋体" w:hint="eastAsia"/>
          <w:sz w:val="24"/>
        </w:rPr>
        <w:t>测点的特征谱段的</w:t>
      </w:r>
      <w:r w:rsidR="00026ACB" w:rsidRPr="008320CE">
        <w:rPr>
          <w:rFonts w:ascii="宋体" w:hAnsi="宋体" w:hint="eastAsia"/>
          <w:bCs/>
          <w:sz w:val="24"/>
        </w:rPr>
        <w:t>分解系数</w:t>
      </w:r>
      <w:r w:rsidR="008320CE" w:rsidRPr="008320CE">
        <w:rPr>
          <w:rFonts w:hint="eastAsia"/>
        </w:rPr>
        <w:t>。</w:t>
      </w:r>
    </w:p>
    <w:p w14:paraId="7E18F15C" w14:textId="63429569" w:rsidR="00D254D9" w:rsidRPr="00FC6F16" w:rsidRDefault="00A04B7D" w:rsidP="00A04B7D">
      <w:pPr>
        <w:ind w:firstLineChars="200" w:firstLine="480"/>
        <w:rPr>
          <w:rFonts w:ascii="宋体" w:hAnsi="宋体"/>
          <w:bCs/>
          <w:sz w:val="24"/>
        </w:rPr>
      </w:pPr>
      <w:r>
        <w:rPr>
          <w:rFonts w:ascii="宋体" w:hAnsi="宋体" w:hint="eastAsia"/>
          <w:sz w:val="24"/>
        </w:rPr>
        <w:t>本实施例</w:t>
      </w:r>
      <w:r w:rsidR="00B11FDD" w:rsidRPr="00FC6F16">
        <w:rPr>
          <w:rFonts w:ascii="宋体" w:hAnsi="宋体" w:hint="eastAsia"/>
          <w:sz w:val="24"/>
        </w:rPr>
        <w:t>按照</w:t>
      </w:r>
      <w:r w:rsidR="00F03DE4">
        <w:rPr>
          <w:rFonts w:ascii="宋体" w:hAnsi="宋体" w:hint="eastAsia"/>
          <w:sz w:val="24"/>
        </w:rPr>
        <w:t>上述方法</w:t>
      </w:r>
      <w:r w:rsidR="00B11FDD" w:rsidRPr="00FC6F16">
        <w:rPr>
          <w:rFonts w:ascii="宋体" w:hAnsi="宋体" w:hint="eastAsia"/>
          <w:sz w:val="24"/>
        </w:rPr>
        <w:t>，对得到的计数率曲线进行</w:t>
      </w:r>
      <w:r w:rsidR="00973693" w:rsidRPr="00FC6F16">
        <w:rPr>
          <w:rFonts w:ascii="宋体" w:hAnsi="宋体" w:hint="eastAsia"/>
          <w:bCs/>
          <w:sz w:val="24"/>
        </w:rPr>
        <w:t>γ辐射场</w:t>
      </w:r>
      <w:r w:rsidR="00973693">
        <w:rPr>
          <w:rFonts w:ascii="宋体" w:hAnsi="宋体" w:hint="eastAsia"/>
          <w:bCs/>
          <w:sz w:val="24"/>
        </w:rPr>
        <w:t>场强分布数值矩阵</w:t>
      </w:r>
      <w:r w:rsidR="00B11FDD" w:rsidRPr="00FC6F16">
        <w:rPr>
          <w:rFonts w:ascii="宋体" w:hAnsi="宋体" w:hint="eastAsia"/>
          <w:sz w:val="24"/>
        </w:rPr>
        <w:t>的</w:t>
      </w:r>
      <w:r w:rsidR="00973693">
        <w:rPr>
          <w:rFonts w:ascii="宋体" w:hAnsi="宋体" w:hint="eastAsia"/>
          <w:sz w:val="24"/>
        </w:rPr>
        <w:t>构</w:t>
      </w:r>
      <w:r w:rsidR="00B11FDD" w:rsidRPr="00FC6F16">
        <w:rPr>
          <w:rFonts w:ascii="宋体" w:hAnsi="宋体" w:hint="eastAsia"/>
          <w:sz w:val="24"/>
        </w:rPr>
        <w:t>建，再</w:t>
      </w:r>
      <w:r w:rsidR="00B11FDD" w:rsidRPr="00FC6F16">
        <w:rPr>
          <w:rFonts w:ascii="宋体" w:hAnsi="宋体" w:hint="eastAsia"/>
          <w:bCs/>
          <w:sz w:val="24"/>
        </w:rPr>
        <w:t>按照方程式(1)计算分解系数</w:t>
      </w:r>
      <w:r w:rsidR="00B11FDD" w:rsidRPr="00FC6F16">
        <w:rPr>
          <w:position w:val="-2"/>
          <w:sz w:val="24"/>
        </w:rPr>
        <w:object w:dxaOrig="576" w:dyaOrig="384" w14:anchorId="5E0699A0">
          <v:shape id="_x0000_i1086" type="#_x0000_t75" style="width:30pt;height:18pt" o:ole="">
            <v:imagedata r:id="rId104" o:title=""/>
          </v:shape>
          <o:OLEObject Type="Embed" ProgID="Equation.DSMT4" ShapeID="_x0000_i1086" DrawAspect="Content" ObjectID="_1781872856" r:id="rId105"/>
        </w:object>
      </w:r>
      <w:r w:rsidR="00B11FDD" w:rsidRPr="00FC6F16">
        <w:rPr>
          <w:rFonts w:ascii="宋体" w:hAnsi="宋体" w:hint="eastAsia"/>
          <w:bCs/>
          <w:sz w:val="24"/>
        </w:rPr>
        <w:t>，计算结果如图</w:t>
      </w:r>
      <w:r w:rsidR="006F4CF4" w:rsidRPr="00FC6F16">
        <w:rPr>
          <w:rFonts w:ascii="宋体" w:hAnsi="宋体"/>
          <w:bCs/>
          <w:sz w:val="24"/>
        </w:rPr>
        <w:t>5</w:t>
      </w:r>
      <w:r w:rsidR="00D254D9" w:rsidRPr="00FC6F16">
        <w:rPr>
          <w:rFonts w:ascii="宋体" w:hAnsi="宋体" w:hint="eastAsia"/>
          <w:bCs/>
          <w:sz w:val="24"/>
        </w:rPr>
        <w:t>所示</w:t>
      </w:r>
      <w:r w:rsidR="00F03DE4">
        <w:rPr>
          <w:rFonts w:ascii="宋体" w:hAnsi="宋体" w:hint="eastAsia"/>
          <w:bCs/>
          <w:sz w:val="24"/>
        </w:rPr>
        <w:t>，</w:t>
      </w:r>
      <w:r w:rsidR="00103FE8" w:rsidRPr="00FC6F16">
        <w:rPr>
          <w:rFonts w:ascii="宋体" w:hAnsi="宋体" w:hint="eastAsia"/>
          <w:bCs/>
          <w:sz w:val="24"/>
        </w:rPr>
        <w:t>测量得到的双源γ辐射场场强分布如图</w:t>
      </w:r>
      <w:r w:rsidR="00103FE8" w:rsidRPr="00FC6F16">
        <w:rPr>
          <w:rFonts w:ascii="宋体" w:hAnsi="宋体"/>
          <w:bCs/>
          <w:sz w:val="24"/>
        </w:rPr>
        <w:t>6</w:t>
      </w:r>
      <w:r w:rsidR="00103FE8" w:rsidRPr="00FC6F16">
        <w:rPr>
          <w:rFonts w:ascii="宋体" w:hAnsi="宋体" w:hint="eastAsia"/>
          <w:bCs/>
          <w:sz w:val="24"/>
        </w:rPr>
        <w:t>所示</w:t>
      </w:r>
      <w:r>
        <w:rPr>
          <w:rFonts w:ascii="宋体" w:hAnsi="宋体" w:hint="eastAsia"/>
          <w:bCs/>
          <w:sz w:val="24"/>
        </w:rPr>
        <w:t>；</w:t>
      </w:r>
      <w:r w:rsidR="00D254D9" w:rsidRPr="00FC6F16">
        <w:rPr>
          <w:rFonts w:ascii="宋体" w:hAnsi="宋体" w:hint="eastAsia"/>
          <w:bCs/>
          <w:sz w:val="24"/>
        </w:rPr>
        <w:t>然后使用“最小二乘法”，按</w:t>
      </w:r>
      <w:r w:rsidR="001E21DC" w:rsidRPr="00FC6F16">
        <w:rPr>
          <w:rFonts w:ascii="宋体" w:hAnsi="宋体" w:hint="eastAsia"/>
          <w:bCs/>
          <w:sz w:val="24"/>
        </w:rPr>
        <w:t>方程式</w:t>
      </w:r>
      <w:r w:rsidR="00F11EC2">
        <w:rPr>
          <w:rFonts w:ascii="宋体" w:hAnsi="宋体" w:hint="eastAsia"/>
          <w:bCs/>
          <w:sz w:val="24"/>
        </w:rPr>
        <w:t>(</w:t>
      </w:r>
      <w:r w:rsidR="00B823DE" w:rsidRPr="00FC6F16">
        <w:rPr>
          <w:rFonts w:ascii="宋体" w:hAnsi="宋体" w:hint="eastAsia"/>
          <w:bCs/>
          <w:sz w:val="24"/>
        </w:rPr>
        <w:t>2)进行计算，即将双源的</w:t>
      </w:r>
      <w:bookmarkStart w:id="43" w:name="_Hlk166141893"/>
      <w:r w:rsidR="00B823DE" w:rsidRPr="00FC6F16">
        <w:rPr>
          <w:rFonts w:ascii="宋体" w:hAnsi="宋体" w:hint="eastAsia"/>
          <w:bCs/>
          <w:sz w:val="24"/>
        </w:rPr>
        <w:t>γ辐射场场强</w:t>
      </w:r>
      <w:bookmarkEnd w:id="43"/>
      <w:r w:rsidR="00B823DE" w:rsidRPr="00FC6F16">
        <w:rPr>
          <w:rFonts w:ascii="宋体" w:hAnsi="宋体" w:hint="eastAsia"/>
          <w:bCs/>
          <w:sz w:val="24"/>
        </w:rPr>
        <w:t>分解为两个单源的γ辐射场场强，分解结果如图</w:t>
      </w:r>
      <w:r w:rsidR="006F4CF4" w:rsidRPr="00FC6F16">
        <w:rPr>
          <w:rFonts w:ascii="宋体" w:hAnsi="宋体"/>
          <w:bCs/>
          <w:sz w:val="24"/>
        </w:rPr>
        <w:t>7</w:t>
      </w:r>
      <w:r w:rsidR="001E21DC">
        <w:rPr>
          <w:rFonts w:ascii="宋体" w:hAnsi="宋体" w:hint="eastAsia"/>
          <w:bCs/>
          <w:sz w:val="24"/>
        </w:rPr>
        <w:t>和图8</w:t>
      </w:r>
      <w:r w:rsidR="00B823DE" w:rsidRPr="00FC6F16">
        <w:rPr>
          <w:rFonts w:ascii="宋体" w:hAnsi="宋体" w:hint="eastAsia"/>
          <w:bCs/>
          <w:sz w:val="24"/>
        </w:rPr>
        <w:t>所示</w:t>
      </w:r>
      <w:r w:rsidR="00B823DE" w:rsidRPr="00FC6F16">
        <w:rPr>
          <w:rFonts w:ascii="宋体" w:hAnsi="宋体" w:hint="eastAsia"/>
          <w:sz w:val="24"/>
        </w:rPr>
        <w:t>。</w:t>
      </w:r>
    </w:p>
    <w:p w14:paraId="41E24581" w14:textId="16B8363B" w:rsidR="00A9471F" w:rsidRPr="00FC6F16" w:rsidRDefault="00A80A94" w:rsidP="00FC6F16">
      <w:pPr>
        <w:ind w:firstLineChars="200" w:firstLine="480"/>
        <w:rPr>
          <w:rFonts w:ascii="宋体" w:hAnsi="宋体"/>
          <w:sz w:val="24"/>
        </w:rPr>
      </w:pPr>
      <w:r w:rsidRPr="00FC6F16">
        <w:rPr>
          <w:rFonts w:ascii="宋体" w:hAnsi="宋体" w:hint="eastAsia"/>
          <w:sz w:val="24"/>
        </w:rPr>
        <w:t>以上所述的实施例仅是对本申请优选方式进行的描述，并非对本申请的范围进行限定，在不脱离本申请设计精神的前提下，本领域普通技术人员对本申请的技术方案做出的各种变形和改进，均应落入本申请权利要求书确定的保护范围内。</w:t>
      </w:r>
    </w:p>
    <w:p w14:paraId="20913BF5" w14:textId="77777777" w:rsidR="00A9471F" w:rsidRPr="00FC6F16" w:rsidRDefault="00A9471F">
      <w:pPr>
        <w:spacing w:line="360" w:lineRule="auto"/>
        <w:rPr>
          <w:rFonts w:ascii="宋体" w:hAnsi="宋体" w:cs="宋体"/>
          <w:sz w:val="24"/>
        </w:rPr>
        <w:sectPr w:rsidR="00A9471F" w:rsidRPr="00FC6F16">
          <w:headerReference w:type="default" r:id="rId106"/>
          <w:footerReference w:type="even" r:id="rId107"/>
          <w:footerReference w:type="default" r:id="rId108"/>
          <w:headerReference w:type="first" r:id="rId109"/>
          <w:pgSz w:w="11906" w:h="16838"/>
          <w:pgMar w:top="1440" w:right="1800" w:bottom="1440" w:left="1800" w:header="851" w:footer="992" w:gutter="0"/>
          <w:pgNumType w:start="1"/>
          <w:cols w:space="425"/>
          <w:docGrid w:type="lines" w:linePitch="312"/>
        </w:sectPr>
      </w:pPr>
    </w:p>
    <w:p w14:paraId="2572C6AC" w14:textId="19F0184E" w:rsidR="00A9471F" w:rsidRPr="00FC6F16" w:rsidRDefault="006C0DFF" w:rsidP="006C0DFF">
      <w:pPr>
        <w:pStyle w:val="a5"/>
        <w:spacing w:line="360" w:lineRule="auto"/>
        <w:ind w:firstLineChars="0" w:firstLine="0"/>
        <w:jc w:val="center"/>
        <w:rPr>
          <w:sz w:val="24"/>
        </w:rPr>
      </w:pPr>
      <w:r w:rsidRPr="00FC6F16">
        <w:rPr>
          <w:noProof/>
          <w:sz w:val="24"/>
        </w:rPr>
        <w:lastRenderedPageBreak/>
        <w:drawing>
          <wp:inline distT="0" distB="0" distL="0" distR="0" wp14:anchorId="7228685E" wp14:editId="35A44EC6">
            <wp:extent cx="4856668" cy="225346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0"/>
                    <a:stretch>
                      <a:fillRect/>
                    </a:stretch>
                  </pic:blipFill>
                  <pic:spPr>
                    <a:xfrm>
                      <a:off x="0" y="0"/>
                      <a:ext cx="4856668" cy="2253468"/>
                    </a:xfrm>
                    <a:prstGeom prst="rect">
                      <a:avLst/>
                    </a:prstGeom>
                  </pic:spPr>
                </pic:pic>
              </a:graphicData>
            </a:graphic>
          </wp:inline>
        </w:drawing>
      </w:r>
    </w:p>
    <w:p w14:paraId="3F3C700E" w14:textId="77777777" w:rsidR="00A9471F" w:rsidRPr="00FC6F16" w:rsidRDefault="00A80A94">
      <w:pPr>
        <w:widowControl/>
        <w:snapToGrid w:val="0"/>
        <w:jc w:val="center"/>
        <w:rPr>
          <w:rFonts w:cstheme="majorHAnsi"/>
          <w:sz w:val="24"/>
        </w:rPr>
      </w:pPr>
      <w:r w:rsidRPr="00FC6F16">
        <w:rPr>
          <w:rFonts w:cstheme="majorHAnsi" w:hint="eastAsia"/>
          <w:sz w:val="24"/>
          <w:lang w:val="zh-CN"/>
        </w:rPr>
        <w:t>图</w:t>
      </w:r>
      <w:r w:rsidRPr="00FC6F16">
        <w:rPr>
          <w:rFonts w:cstheme="majorHAnsi" w:hint="eastAsia"/>
          <w:sz w:val="24"/>
        </w:rPr>
        <w:t>1</w:t>
      </w:r>
    </w:p>
    <w:p w14:paraId="0CA38C13" w14:textId="77777777" w:rsidR="00A9471F" w:rsidRPr="00FC6F16" w:rsidRDefault="00A9471F">
      <w:pPr>
        <w:widowControl/>
        <w:snapToGrid w:val="0"/>
        <w:jc w:val="center"/>
        <w:rPr>
          <w:rFonts w:cstheme="majorHAnsi"/>
          <w:sz w:val="24"/>
        </w:rPr>
      </w:pPr>
    </w:p>
    <w:p w14:paraId="79417736" w14:textId="55E2B54D" w:rsidR="00A9471F" w:rsidRPr="00FC6F16" w:rsidRDefault="003D0340">
      <w:pPr>
        <w:widowControl/>
        <w:snapToGrid w:val="0"/>
        <w:jc w:val="center"/>
        <w:rPr>
          <w:rFonts w:cstheme="majorHAnsi"/>
          <w:sz w:val="24"/>
        </w:rPr>
      </w:pPr>
      <w:r w:rsidRPr="00FC6F16">
        <w:rPr>
          <w:rFonts w:cstheme="majorHAnsi"/>
          <w:noProof/>
          <w:sz w:val="24"/>
        </w:rPr>
        <w:drawing>
          <wp:inline distT="0" distB="0" distL="0" distR="0" wp14:anchorId="75523824" wp14:editId="1F0ADFA9">
            <wp:extent cx="2168363" cy="3585314"/>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方法流程图.png"/>
                    <pic:cNvPicPr/>
                  </pic:nvPicPr>
                  <pic:blipFill>
                    <a:blip r:embed="rId12"/>
                    <a:stretch>
                      <a:fillRect/>
                    </a:stretch>
                  </pic:blipFill>
                  <pic:spPr>
                    <a:xfrm>
                      <a:off x="0" y="0"/>
                      <a:ext cx="2168363" cy="3585314"/>
                    </a:xfrm>
                    <a:prstGeom prst="rect">
                      <a:avLst/>
                    </a:prstGeom>
                  </pic:spPr>
                </pic:pic>
              </a:graphicData>
            </a:graphic>
          </wp:inline>
        </w:drawing>
      </w:r>
    </w:p>
    <w:p w14:paraId="5F87494D" w14:textId="17119B74" w:rsidR="00A9471F" w:rsidRPr="00FC6F16" w:rsidRDefault="00A80A94">
      <w:pPr>
        <w:widowControl/>
        <w:snapToGrid w:val="0"/>
        <w:jc w:val="center"/>
        <w:rPr>
          <w:rFonts w:cstheme="majorHAnsi"/>
          <w:sz w:val="24"/>
        </w:rPr>
      </w:pPr>
      <w:bookmarkStart w:id="44" w:name="_Hlk151802812"/>
      <w:r w:rsidRPr="00FC6F16">
        <w:rPr>
          <w:rFonts w:cstheme="majorHAnsi" w:hint="eastAsia"/>
          <w:sz w:val="24"/>
        </w:rPr>
        <w:t>图</w:t>
      </w:r>
      <w:r w:rsidRPr="00FC6F16">
        <w:rPr>
          <w:rFonts w:cstheme="majorHAnsi" w:hint="eastAsia"/>
          <w:sz w:val="24"/>
        </w:rPr>
        <w:t>2</w:t>
      </w:r>
    </w:p>
    <w:p w14:paraId="19857C4C" w14:textId="77777777" w:rsidR="00626A6D" w:rsidRPr="00FC6F16" w:rsidRDefault="00626A6D">
      <w:pPr>
        <w:widowControl/>
        <w:snapToGrid w:val="0"/>
        <w:jc w:val="center"/>
        <w:rPr>
          <w:rFonts w:cstheme="majorHAnsi"/>
          <w:sz w:val="24"/>
        </w:rPr>
      </w:pPr>
    </w:p>
    <w:bookmarkEnd w:id="44"/>
    <w:p w14:paraId="29727852" w14:textId="73770C31" w:rsidR="00A9471F" w:rsidRPr="00FC6F16" w:rsidRDefault="006F4CF4">
      <w:pPr>
        <w:widowControl/>
        <w:snapToGrid w:val="0"/>
        <w:jc w:val="center"/>
        <w:rPr>
          <w:rFonts w:cstheme="majorHAnsi"/>
          <w:sz w:val="24"/>
        </w:rPr>
      </w:pPr>
      <w:r w:rsidRPr="00FC6F16">
        <w:rPr>
          <w:rFonts w:cstheme="majorHAnsi"/>
          <w:noProof/>
          <w:sz w:val="24"/>
        </w:rPr>
        <w:drawing>
          <wp:inline distT="0" distB="0" distL="0" distR="0" wp14:anchorId="315BD171" wp14:editId="36E57DD5">
            <wp:extent cx="4153403" cy="10862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1"/>
                    <a:stretch>
                      <a:fillRect/>
                    </a:stretch>
                  </pic:blipFill>
                  <pic:spPr>
                    <a:xfrm>
                      <a:off x="0" y="0"/>
                      <a:ext cx="4153403" cy="1086274"/>
                    </a:xfrm>
                    <a:prstGeom prst="rect">
                      <a:avLst/>
                    </a:prstGeom>
                  </pic:spPr>
                </pic:pic>
              </a:graphicData>
            </a:graphic>
          </wp:inline>
        </w:drawing>
      </w:r>
    </w:p>
    <w:p w14:paraId="391BA7F1" w14:textId="143230CB" w:rsidR="007E0B58" w:rsidRPr="00BE1031" w:rsidRDefault="007E0B58">
      <w:pPr>
        <w:widowControl/>
        <w:snapToGrid w:val="0"/>
        <w:jc w:val="center"/>
        <w:rPr>
          <w:rFonts w:cstheme="majorHAnsi"/>
          <w:sz w:val="24"/>
        </w:rPr>
      </w:pPr>
      <w:r w:rsidRPr="00FC6F16">
        <w:rPr>
          <w:rFonts w:cstheme="majorHAnsi" w:hint="eastAsia"/>
          <w:sz w:val="24"/>
        </w:rPr>
        <w:t>图</w:t>
      </w:r>
      <w:r w:rsidRPr="00FC6F16">
        <w:rPr>
          <w:rFonts w:cstheme="majorHAnsi"/>
          <w:sz w:val="24"/>
        </w:rPr>
        <w:t>3</w:t>
      </w:r>
    </w:p>
    <w:commentRangeStart w:id="45"/>
    <w:p w14:paraId="4AB9EAE8" w14:textId="4DDCB69E" w:rsidR="007E0B58" w:rsidRPr="00FC6F16" w:rsidDel="00391594" w:rsidRDefault="007E0B58" w:rsidP="00EE6241">
      <w:pPr>
        <w:widowControl/>
        <w:snapToGrid w:val="0"/>
        <w:jc w:val="center"/>
        <w:rPr>
          <w:del w:id="46" w:author="Yang Dong" w:date="2024-07-07T12:55:00Z" w16du:dateUtc="2024-07-07T04:55:00Z"/>
          <w:sz w:val="24"/>
        </w:rPr>
      </w:pPr>
      <w:del w:id="47" w:author="Yang Dong" w:date="2024-07-07T12:55:00Z" w16du:dateUtc="2024-07-07T04:55:00Z">
        <w:r w:rsidRPr="00FC6F16" w:rsidDel="00391594">
          <w:rPr>
            <w:sz w:val="24"/>
          </w:rPr>
          <w:object w:dxaOrig="5759" w:dyaOrig="4739" w14:anchorId="5F7F9F9F">
            <v:shape id="_x0000_i1087" type="#_x0000_t75" style="width:251.55pt;height:209.55pt" o:ole="">
              <v:imagedata r:id="rId112" o:title=""/>
            </v:shape>
            <o:OLEObject Type="Embed" ProgID="Origin95.Graph" ShapeID="_x0000_i1087" DrawAspect="Content" ObjectID="_1781872857" r:id="rId113"/>
          </w:object>
        </w:r>
        <w:commentRangeEnd w:id="45"/>
        <w:r w:rsidR="00E7033B" w:rsidDel="00391594">
          <w:rPr>
            <w:rStyle w:val="af5"/>
          </w:rPr>
          <w:commentReference w:id="45"/>
        </w:r>
      </w:del>
      <w:r w:rsidR="00391594" w:rsidRPr="00391594">
        <w:t xml:space="preserve"> </w:t>
      </w:r>
      <w:r w:rsidR="00391594">
        <w:object w:dxaOrig="4874" w:dyaOrig="4022" w14:anchorId="3521937C">
          <v:shape id="_x0000_i1089" type="#_x0000_t75" style="width:243.7pt;height:201.25pt" o:ole="">
            <v:imagedata r:id="rId114" o:title=""/>
          </v:shape>
          <o:OLEObject Type="Embed" ProgID="Origin95.Graph" ShapeID="_x0000_i1089" DrawAspect="Content" ObjectID="_1781872858" r:id="rId115"/>
        </w:object>
      </w:r>
    </w:p>
    <w:p w14:paraId="66EB81C7" w14:textId="5A6B6186" w:rsidR="00EE6241" w:rsidRPr="00FC6F16" w:rsidRDefault="00EE6241" w:rsidP="00EE6241">
      <w:pPr>
        <w:widowControl/>
        <w:snapToGrid w:val="0"/>
        <w:jc w:val="center"/>
        <w:rPr>
          <w:rFonts w:cstheme="majorHAnsi"/>
          <w:sz w:val="24"/>
        </w:rPr>
      </w:pPr>
      <w:r w:rsidRPr="00FC6F16">
        <w:rPr>
          <w:rFonts w:cstheme="majorHAnsi" w:hint="eastAsia"/>
          <w:sz w:val="24"/>
        </w:rPr>
        <w:t>图</w:t>
      </w:r>
      <w:r w:rsidR="006463CA" w:rsidRPr="00FC6F16">
        <w:rPr>
          <w:rFonts w:cstheme="majorHAnsi"/>
          <w:sz w:val="24"/>
        </w:rPr>
        <w:t>4</w:t>
      </w:r>
      <w:ins w:id="48" w:author="Yang Dong" w:date="2024-07-07T12:55:00Z" w16du:dateUtc="2024-07-07T04:55:00Z">
        <w:r w:rsidR="00391594" w:rsidRPr="00B31ADA">
          <w:rPr>
            <w:rFonts w:cstheme="majorHAnsi" w:hint="eastAsia"/>
            <w:sz w:val="24"/>
            <w:highlight w:val="yellow"/>
            <w:rPrChange w:id="49" w:author="Yang Dong" w:date="2024-07-07T13:03:00Z" w16du:dateUtc="2024-07-07T05:03:00Z">
              <w:rPr>
                <w:rFonts w:cstheme="majorHAnsi" w:hint="eastAsia"/>
                <w:sz w:val="24"/>
              </w:rPr>
            </w:rPrChange>
          </w:rPr>
          <w:t>（</w:t>
        </w:r>
        <w:r w:rsidR="00917C0C" w:rsidRPr="00B31ADA">
          <w:rPr>
            <w:rFonts w:cstheme="majorHAnsi" w:hint="eastAsia"/>
            <w:sz w:val="24"/>
            <w:highlight w:val="yellow"/>
            <w:rPrChange w:id="50" w:author="Yang Dong" w:date="2024-07-07T13:03:00Z" w16du:dateUtc="2024-07-07T05:03:00Z">
              <w:rPr>
                <w:rFonts w:cstheme="majorHAnsi" w:hint="eastAsia"/>
                <w:sz w:val="24"/>
              </w:rPr>
            </w:rPrChange>
          </w:rPr>
          <w:t>实为</w:t>
        </w:r>
        <w:r w:rsidR="00917C0C" w:rsidRPr="00B31ADA">
          <w:rPr>
            <w:rFonts w:cstheme="majorHAnsi" w:hint="eastAsia"/>
            <w:sz w:val="24"/>
            <w:highlight w:val="yellow"/>
            <w:rPrChange w:id="51" w:author="Yang Dong" w:date="2024-07-07T13:03:00Z" w16du:dateUtc="2024-07-07T05:03:00Z">
              <w:rPr>
                <w:rFonts w:cstheme="majorHAnsi" w:hint="eastAsia"/>
                <w:sz w:val="24"/>
              </w:rPr>
            </w:rPrChange>
          </w:rPr>
          <w:t>8</w:t>
        </w:r>
        <w:r w:rsidR="00917C0C" w:rsidRPr="00B31ADA">
          <w:rPr>
            <w:rFonts w:cstheme="majorHAnsi" w:hint="eastAsia"/>
            <w:sz w:val="24"/>
            <w:highlight w:val="yellow"/>
            <w:rPrChange w:id="52" w:author="Yang Dong" w:date="2024-07-07T13:03:00Z" w16du:dateUtc="2024-07-07T05:03:00Z">
              <w:rPr>
                <w:rFonts w:cstheme="majorHAnsi" w:hint="eastAsia"/>
                <w:sz w:val="24"/>
              </w:rPr>
            </w:rPrChange>
          </w:rPr>
          <w:t>条线，</w:t>
        </w:r>
        <w:r w:rsidR="00917C0C" w:rsidRPr="00B31ADA">
          <w:rPr>
            <w:rFonts w:cstheme="majorHAnsi" w:hint="eastAsia"/>
            <w:sz w:val="24"/>
            <w:highlight w:val="yellow"/>
            <w:rPrChange w:id="53" w:author="Yang Dong" w:date="2024-07-07T13:03:00Z" w16du:dateUtc="2024-07-07T05:03:00Z">
              <w:rPr>
                <w:rFonts w:cstheme="majorHAnsi" w:hint="eastAsia"/>
                <w:sz w:val="24"/>
              </w:rPr>
            </w:rPrChange>
          </w:rPr>
          <w:t>3-5</w:t>
        </w:r>
        <w:r w:rsidR="00917C0C" w:rsidRPr="00B31ADA">
          <w:rPr>
            <w:rFonts w:cstheme="majorHAnsi" w:hint="eastAsia"/>
            <w:sz w:val="24"/>
            <w:highlight w:val="yellow"/>
            <w:rPrChange w:id="54" w:author="Yang Dong" w:date="2024-07-07T13:03:00Z" w16du:dateUtc="2024-07-07T05:03:00Z">
              <w:rPr>
                <w:rFonts w:cstheme="majorHAnsi" w:hint="eastAsia"/>
                <w:sz w:val="24"/>
              </w:rPr>
            </w:rPrChange>
          </w:rPr>
          <w:t>重合，</w:t>
        </w:r>
        <w:r w:rsidR="00917C0C" w:rsidRPr="00B31ADA">
          <w:rPr>
            <w:rFonts w:cstheme="majorHAnsi" w:hint="eastAsia"/>
            <w:sz w:val="24"/>
            <w:highlight w:val="yellow"/>
            <w:rPrChange w:id="55" w:author="Yang Dong" w:date="2024-07-07T13:03:00Z" w16du:dateUtc="2024-07-07T05:03:00Z">
              <w:rPr>
                <w:rFonts w:cstheme="majorHAnsi" w:hint="eastAsia"/>
                <w:sz w:val="24"/>
              </w:rPr>
            </w:rPrChange>
          </w:rPr>
          <w:t>2-6</w:t>
        </w:r>
        <w:r w:rsidR="00917C0C" w:rsidRPr="00B31ADA">
          <w:rPr>
            <w:rFonts w:cstheme="majorHAnsi" w:hint="eastAsia"/>
            <w:sz w:val="24"/>
            <w:highlight w:val="yellow"/>
            <w:rPrChange w:id="56" w:author="Yang Dong" w:date="2024-07-07T13:03:00Z" w16du:dateUtc="2024-07-07T05:03:00Z">
              <w:rPr>
                <w:rFonts w:cstheme="majorHAnsi" w:hint="eastAsia"/>
                <w:sz w:val="24"/>
              </w:rPr>
            </w:rPrChange>
          </w:rPr>
          <w:t>重合，</w:t>
        </w:r>
        <w:r w:rsidR="00917C0C" w:rsidRPr="00B31ADA">
          <w:rPr>
            <w:rFonts w:cstheme="majorHAnsi" w:hint="eastAsia"/>
            <w:sz w:val="24"/>
            <w:highlight w:val="yellow"/>
            <w:rPrChange w:id="57" w:author="Yang Dong" w:date="2024-07-07T13:03:00Z" w16du:dateUtc="2024-07-07T05:03:00Z">
              <w:rPr>
                <w:rFonts w:cstheme="majorHAnsi" w:hint="eastAsia"/>
                <w:sz w:val="24"/>
              </w:rPr>
            </w:rPrChange>
          </w:rPr>
          <w:t>1-7</w:t>
        </w:r>
        <w:r w:rsidR="00917C0C" w:rsidRPr="00B31ADA">
          <w:rPr>
            <w:rFonts w:cstheme="majorHAnsi" w:hint="eastAsia"/>
            <w:sz w:val="24"/>
            <w:highlight w:val="yellow"/>
            <w:rPrChange w:id="58" w:author="Yang Dong" w:date="2024-07-07T13:03:00Z" w16du:dateUtc="2024-07-07T05:03:00Z">
              <w:rPr>
                <w:rFonts w:cstheme="majorHAnsi" w:hint="eastAsia"/>
                <w:sz w:val="24"/>
              </w:rPr>
            </w:rPrChange>
          </w:rPr>
          <w:t>重合</w:t>
        </w:r>
        <w:r w:rsidR="00391594" w:rsidRPr="00B31ADA">
          <w:rPr>
            <w:rFonts w:cstheme="majorHAnsi" w:hint="eastAsia"/>
            <w:sz w:val="24"/>
            <w:highlight w:val="yellow"/>
            <w:rPrChange w:id="59" w:author="Yang Dong" w:date="2024-07-07T13:03:00Z" w16du:dateUtc="2024-07-07T05:03:00Z">
              <w:rPr>
                <w:rFonts w:cstheme="majorHAnsi" w:hint="eastAsia"/>
                <w:sz w:val="24"/>
              </w:rPr>
            </w:rPrChange>
          </w:rPr>
          <w:t>）</w:t>
        </w:r>
      </w:ins>
    </w:p>
    <w:p w14:paraId="11FC28C0" w14:textId="11B41011" w:rsidR="005A4B83" w:rsidRPr="00FC6F16" w:rsidRDefault="005A4B83">
      <w:pPr>
        <w:widowControl/>
        <w:snapToGrid w:val="0"/>
        <w:jc w:val="center"/>
        <w:rPr>
          <w:rFonts w:cstheme="majorHAnsi"/>
          <w:sz w:val="24"/>
        </w:rPr>
      </w:pPr>
    </w:p>
    <w:p w14:paraId="43D90623" w14:textId="38F33F58" w:rsidR="005A4B83" w:rsidRPr="00FC6F16" w:rsidRDefault="006D53C2">
      <w:pPr>
        <w:widowControl/>
        <w:snapToGrid w:val="0"/>
        <w:jc w:val="center"/>
        <w:rPr>
          <w:rFonts w:cstheme="majorHAnsi"/>
          <w:sz w:val="24"/>
        </w:rPr>
      </w:pPr>
      <w:r w:rsidRPr="00FC6F16">
        <w:rPr>
          <w:rFonts w:cstheme="majorHAnsi"/>
          <w:noProof/>
          <w:sz w:val="24"/>
        </w:rPr>
        <w:drawing>
          <wp:inline distT="0" distB="0" distL="0" distR="0" wp14:anchorId="66D1DC19" wp14:editId="26103FE7">
            <wp:extent cx="3204016" cy="2403011"/>
            <wp:effectExtent l="0" t="0" r="0" b="0"/>
            <wp:docPr id="6" name="图片 5">
              <a:extLst xmlns:a="http://schemas.openxmlformats.org/drawingml/2006/main">
                <a:ext uri="{FF2B5EF4-FFF2-40B4-BE49-F238E27FC236}">
                  <a16:creationId xmlns:a16="http://schemas.microsoft.com/office/drawing/2014/main" id="{8EFFCC49-D68B-4800-A7F8-AF87E1CFE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8EFFCC49-D68B-4800-A7F8-AF87E1CFE92A}"/>
                        </a:ext>
                      </a:extLst>
                    </pic:cNvPr>
                    <pic:cNvPicPr>
                      <a:picLocks noChangeAspect="1"/>
                    </pic:cNvPicPr>
                  </pic:nvPicPr>
                  <pic:blipFill>
                    <a:blip r:embed="rId116"/>
                    <a:stretch>
                      <a:fillRect/>
                    </a:stretch>
                  </pic:blipFill>
                  <pic:spPr>
                    <a:xfrm>
                      <a:off x="0" y="0"/>
                      <a:ext cx="3204016" cy="2403011"/>
                    </a:xfrm>
                    <a:prstGeom prst="rect">
                      <a:avLst/>
                    </a:prstGeom>
                  </pic:spPr>
                </pic:pic>
              </a:graphicData>
            </a:graphic>
          </wp:inline>
        </w:drawing>
      </w:r>
    </w:p>
    <w:p w14:paraId="7527973B" w14:textId="56A5D1FD" w:rsidR="00EE6241" w:rsidRPr="00FC6F16" w:rsidRDefault="00EE6241" w:rsidP="00EE6241">
      <w:pPr>
        <w:widowControl/>
        <w:snapToGrid w:val="0"/>
        <w:jc w:val="center"/>
        <w:rPr>
          <w:rFonts w:cstheme="majorHAnsi"/>
          <w:sz w:val="24"/>
        </w:rPr>
      </w:pPr>
      <w:r w:rsidRPr="00FC6F16">
        <w:rPr>
          <w:rFonts w:cstheme="majorHAnsi" w:hint="eastAsia"/>
          <w:sz w:val="24"/>
        </w:rPr>
        <w:t>图</w:t>
      </w:r>
      <w:r w:rsidR="006463CA" w:rsidRPr="00FC6F16">
        <w:rPr>
          <w:rFonts w:cstheme="majorHAnsi"/>
          <w:sz w:val="24"/>
        </w:rPr>
        <w:t>5</w:t>
      </w:r>
    </w:p>
    <w:p w14:paraId="177A99E2" w14:textId="556E3842" w:rsidR="005A4B83" w:rsidRPr="00FC6F16" w:rsidRDefault="005A4B83">
      <w:pPr>
        <w:widowControl/>
        <w:snapToGrid w:val="0"/>
        <w:jc w:val="center"/>
        <w:rPr>
          <w:rFonts w:cstheme="majorHAnsi"/>
          <w:sz w:val="24"/>
        </w:rPr>
      </w:pPr>
    </w:p>
    <w:p w14:paraId="00712EEC" w14:textId="300C952D" w:rsidR="005A4B83" w:rsidRPr="00FC6F16" w:rsidRDefault="006D53C2">
      <w:pPr>
        <w:widowControl/>
        <w:snapToGrid w:val="0"/>
        <w:jc w:val="center"/>
        <w:rPr>
          <w:rFonts w:cstheme="majorHAnsi"/>
          <w:sz w:val="24"/>
        </w:rPr>
      </w:pPr>
      <w:r w:rsidRPr="00FC6F16">
        <w:rPr>
          <w:rFonts w:cstheme="majorHAnsi"/>
          <w:noProof/>
          <w:sz w:val="24"/>
        </w:rPr>
        <w:lastRenderedPageBreak/>
        <w:drawing>
          <wp:inline distT="0" distB="0" distL="0" distR="0" wp14:anchorId="1EFC67D1" wp14:editId="52515175">
            <wp:extent cx="3157577" cy="2368182"/>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7"/>
                    <a:stretch>
                      <a:fillRect/>
                    </a:stretch>
                  </pic:blipFill>
                  <pic:spPr bwMode="auto">
                    <a:xfrm>
                      <a:off x="0" y="0"/>
                      <a:ext cx="3157577" cy="2368182"/>
                    </a:xfrm>
                    <a:prstGeom prst="rect">
                      <a:avLst/>
                    </a:prstGeom>
                    <a:noFill/>
                  </pic:spPr>
                </pic:pic>
              </a:graphicData>
            </a:graphic>
          </wp:inline>
        </w:drawing>
      </w:r>
    </w:p>
    <w:p w14:paraId="0AE19FAF" w14:textId="5979CDCF" w:rsidR="00EE6241" w:rsidRPr="00FC6F16" w:rsidRDefault="00EE6241" w:rsidP="00EE6241">
      <w:pPr>
        <w:widowControl/>
        <w:snapToGrid w:val="0"/>
        <w:jc w:val="center"/>
        <w:rPr>
          <w:rFonts w:cstheme="majorHAnsi"/>
          <w:sz w:val="24"/>
        </w:rPr>
      </w:pPr>
      <w:r w:rsidRPr="00FC6F16">
        <w:rPr>
          <w:rFonts w:cstheme="majorHAnsi" w:hint="eastAsia"/>
          <w:sz w:val="24"/>
        </w:rPr>
        <w:t>图</w:t>
      </w:r>
      <w:r w:rsidR="006463CA" w:rsidRPr="00FC6F16">
        <w:rPr>
          <w:rFonts w:cstheme="majorHAnsi"/>
          <w:sz w:val="24"/>
        </w:rPr>
        <w:t>6</w:t>
      </w:r>
    </w:p>
    <w:p w14:paraId="55CD8C58" w14:textId="4C45DD3E" w:rsidR="005A4B83" w:rsidRPr="00FC6F16" w:rsidRDefault="005A4B83">
      <w:pPr>
        <w:widowControl/>
        <w:snapToGrid w:val="0"/>
        <w:jc w:val="center"/>
        <w:rPr>
          <w:rFonts w:cstheme="majorHAnsi"/>
          <w:sz w:val="24"/>
        </w:rPr>
      </w:pPr>
    </w:p>
    <w:p w14:paraId="2F455FF4" w14:textId="288E8AE5" w:rsidR="006D53C2" w:rsidRPr="00FC6F16" w:rsidRDefault="006D53C2">
      <w:pPr>
        <w:widowControl/>
        <w:snapToGrid w:val="0"/>
        <w:jc w:val="center"/>
        <w:rPr>
          <w:rFonts w:cstheme="majorHAnsi"/>
          <w:sz w:val="24"/>
        </w:rPr>
      </w:pPr>
      <w:r w:rsidRPr="00FC6F16">
        <w:rPr>
          <w:rFonts w:cstheme="majorHAnsi"/>
          <w:noProof/>
          <w:sz w:val="24"/>
        </w:rPr>
        <w:drawing>
          <wp:inline distT="0" distB="0" distL="0" distR="0" wp14:anchorId="04AC2EF1" wp14:editId="75A08E4F">
            <wp:extent cx="3084287" cy="2313214"/>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8"/>
                    <a:stretch>
                      <a:fillRect/>
                    </a:stretch>
                  </pic:blipFill>
                  <pic:spPr bwMode="auto">
                    <a:xfrm>
                      <a:off x="0" y="0"/>
                      <a:ext cx="3092898" cy="2319673"/>
                    </a:xfrm>
                    <a:prstGeom prst="rect">
                      <a:avLst/>
                    </a:prstGeom>
                    <a:noFill/>
                  </pic:spPr>
                </pic:pic>
              </a:graphicData>
            </a:graphic>
          </wp:inline>
        </w:drawing>
      </w:r>
    </w:p>
    <w:p w14:paraId="188F4B3B" w14:textId="3CA05CA0" w:rsidR="006D53C2" w:rsidRPr="00FC6F16" w:rsidRDefault="006D53C2" w:rsidP="006D53C2">
      <w:pPr>
        <w:widowControl/>
        <w:snapToGrid w:val="0"/>
        <w:jc w:val="center"/>
        <w:rPr>
          <w:rFonts w:cstheme="majorHAnsi"/>
          <w:sz w:val="24"/>
        </w:rPr>
      </w:pPr>
      <w:r w:rsidRPr="00FC6F16">
        <w:rPr>
          <w:rFonts w:cstheme="majorHAnsi" w:hint="eastAsia"/>
          <w:sz w:val="24"/>
        </w:rPr>
        <w:t>图</w:t>
      </w:r>
      <w:r w:rsidR="00AE62DF" w:rsidRPr="00FC6F16">
        <w:rPr>
          <w:rFonts w:cstheme="majorHAnsi"/>
          <w:sz w:val="24"/>
        </w:rPr>
        <w:t>7</w:t>
      </w:r>
    </w:p>
    <w:p w14:paraId="63DC6158" w14:textId="77777777" w:rsidR="006D53C2" w:rsidRDefault="006D53C2">
      <w:pPr>
        <w:widowControl/>
        <w:snapToGrid w:val="0"/>
        <w:jc w:val="center"/>
        <w:rPr>
          <w:rFonts w:cstheme="majorHAnsi"/>
          <w:sz w:val="24"/>
        </w:rPr>
      </w:pPr>
    </w:p>
    <w:p w14:paraId="5FC1F7CE" w14:textId="03C37649" w:rsidR="001457B5" w:rsidRDefault="001457B5">
      <w:pPr>
        <w:widowControl/>
        <w:snapToGrid w:val="0"/>
        <w:jc w:val="center"/>
        <w:rPr>
          <w:rFonts w:cstheme="majorHAnsi"/>
          <w:sz w:val="24"/>
        </w:rPr>
      </w:pPr>
      <w:r w:rsidRPr="00F25675">
        <w:rPr>
          <w:rFonts w:cstheme="majorHAnsi"/>
          <w:noProof/>
          <w:sz w:val="24"/>
        </w:rPr>
        <w:drawing>
          <wp:inline distT="0" distB="0" distL="0" distR="0" wp14:anchorId="7C9D93AD" wp14:editId="3C280EEA">
            <wp:extent cx="3033486" cy="2275114"/>
            <wp:effectExtent l="0" t="0" r="0" b="0"/>
            <wp:docPr id="251595610" name="图片 251595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9"/>
                    <a:stretch>
                      <a:fillRect/>
                    </a:stretch>
                  </pic:blipFill>
                  <pic:spPr bwMode="auto">
                    <a:xfrm>
                      <a:off x="0" y="0"/>
                      <a:ext cx="3042047" cy="2281535"/>
                    </a:xfrm>
                    <a:prstGeom prst="rect">
                      <a:avLst/>
                    </a:prstGeom>
                    <a:noFill/>
                  </pic:spPr>
                </pic:pic>
              </a:graphicData>
            </a:graphic>
          </wp:inline>
        </w:drawing>
      </w:r>
    </w:p>
    <w:p w14:paraId="2166EA45" w14:textId="543A21EC" w:rsidR="001457B5" w:rsidRPr="00FC6F16" w:rsidRDefault="001457B5" w:rsidP="001457B5">
      <w:pPr>
        <w:widowControl/>
        <w:snapToGrid w:val="0"/>
        <w:jc w:val="center"/>
        <w:rPr>
          <w:rFonts w:cstheme="majorHAnsi"/>
          <w:sz w:val="24"/>
        </w:rPr>
      </w:pPr>
      <w:r w:rsidRPr="00FC6F16">
        <w:rPr>
          <w:rFonts w:cstheme="majorHAnsi" w:hint="eastAsia"/>
          <w:sz w:val="24"/>
        </w:rPr>
        <w:t>图</w:t>
      </w:r>
      <w:r>
        <w:rPr>
          <w:rFonts w:cstheme="majorHAnsi" w:hint="eastAsia"/>
          <w:sz w:val="24"/>
        </w:rPr>
        <w:t>8</w:t>
      </w:r>
    </w:p>
    <w:p w14:paraId="70ACC41A" w14:textId="77777777" w:rsidR="001457B5" w:rsidRPr="00FC6F16" w:rsidRDefault="001457B5">
      <w:pPr>
        <w:widowControl/>
        <w:snapToGrid w:val="0"/>
        <w:jc w:val="center"/>
        <w:rPr>
          <w:rFonts w:cstheme="majorHAnsi"/>
          <w:sz w:val="24"/>
        </w:rPr>
      </w:pPr>
    </w:p>
    <w:sectPr w:rsidR="001457B5" w:rsidRPr="00FC6F16">
      <w:headerReference w:type="default" r:id="rId120"/>
      <w:footerReference w:type="even" r:id="rId121"/>
      <w:footerReference w:type="default" r:id="rId122"/>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7" w:author="Administrator" w:date="2024-07-06T11:13:00Z" w:initials="A">
    <w:p w14:paraId="5E809EA1" w14:textId="63675405" w:rsidR="005156F6" w:rsidRDefault="005156F6">
      <w:pPr>
        <w:pStyle w:val="a6"/>
      </w:pPr>
      <w:r>
        <w:rPr>
          <w:rStyle w:val="af5"/>
        </w:rPr>
        <w:annotationRef/>
      </w:r>
      <w:r>
        <w:rPr>
          <w:rFonts w:hint="eastAsia"/>
        </w:rPr>
        <w:t>这样是否正确</w:t>
      </w:r>
    </w:p>
  </w:comment>
  <w:comment w:id="29" w:author="Administrator" w:date="2024-07-06T10:51:00Z" w:initials="A">
    <w:p w14:paraId="106A769C" w14:textId="7D102FCC" w:rsidR="005156F6" w:rsidRPr="00A51CF8" w:rsidRDefault="005156F6">
      <w:pPr>
        <w:pStyle w:val="a6"/>
      </w:pPr>
      <w:r>
        <w:rPr>
          <w:rStyle w:val="af5"/>
        </w:rPr>
        <w:annotationRef/>
      </w:r>
      <w:r>
        <w:rPr>
          <w:rFonts w:ascii="宋体" w:hAnsi="宋体" w:hint="eastAsia"/>
          <w:sz w:val="24"/>
        </w:rPr>
        <w:t>前面</w:t>
      </w:r>
      <w:r>
        <w:rPr>
          <w:rFonts w:ascii="宋体" w:hAnsi="宋体" w:hint="eastAsia"/>
          <w:bCs/>
          <w:sz w:val="24"/>
        </w:rPr>
        <w:t>步骤S2：将每个</w:t>
      </w:r>
      <w:r w:rsidRPr="00FC6F16">
        <w:rPr>
          <w:rFonts w:ascii="宋体" w:hAnsi="宋体" w:hint="eastAsia"/>
          <w:sz w:val="24"/>
        </w:rPr>
        <w:t>探测器</w:t>
      </w:r>
      <w:r>
        <w:rPr>
          <w:rFonts w:ascii="宋体" w:hAnsi="宋体" w:hint="eastAsia"/>
          <w:sz w:val="24"/>
        </w:rPr>
        <w:t>的矿石</w:t>
      </w:r>
      <w:r w:rsidRPr="00FC6F16">
        <w:rPr>
          <w:rFonts w:ascii="宋体" w:hAnsi="宋体" w:hint="eastAsia"/>
          <w:sz w:val="24"/>
        </w:rPr>
        <w:t>伽马</w:t>
      </w:r>
      <w:r>
        <w:rPr>
          <w:rFonts w:ascii="宋体" w:hAnsi="宋体" w:hint="eastAsia"/>
          <w:bCs/>
          <w:sz w:val="24"/>
        </w:rPr>
        <w:t>计数扣除本底，</w:t>
      </w:r>
      <w:r w:rsidRPr="00FC6F16">
        <w:rPr>
          <w:rFonts w:ascii="宋体" w:hAnsi="宋体" w:hint="eastAsia"/>
          <w:sz w:val="24"/>
        </w:rPr>
        <w:t>得到净计数</w:t>
      </w:r>
      <w:r>
        <w:rPr>
          <w:rFonts w:ascii="宋体" w:hAnsi="宋体" w:hint="eastAsia"/>
          <w:sz w:val="24"/>
        </w:rPr>
        <w:t>。</w:t>
      </w:r>
      <w:r w:rsidRPr="00FC6F16">
        <w:rPr>
          <w:rFonts w:ascii="宋体" w:hAnsi="宋体" w:hint="eastAsia"/>
          <w:sz w:val="24"/>
        </w:rPr>
        <w:t>特征谱段</w:t>
      </w:r>
      <w:r>
        <w:rPr>
          <w:rStyle w:val="af5"/>
        </w:rPr>
        <w:annotationRef/>
      </w:r>
      <w:r>
        <w:rPr>
          <w:rFonts w:ascii="宋体" w:hAnsi="宋体" w:hint="eastAsia"/>
          <w:sz w:val="24"/>
        </w:rPr>
        <w:t>和矿石</w:t>
      </w:r>
      <w:r w:rsidRPr="00FC6F16">
        <w:rPr>
          <w:rFonts w:ascii="宋体" w:hAnsi="宋体" w:hint="eastAsia"/>
          <w:sz w:val="24"/>
        </w:rPr>
        <w:t>伽马</w:t>
      </w:r>
      <w:r>
        <w:rPr>
          <w:rFonts w:ascii="宋体" w:hAnsi="宋体" w:hint="eastAsia"/>
          <w:bCs/>
          <w:sz w:val="24"/>
        </w:rPr>
        <w:t>计数是不是相同？</w:t>
      </w:r>
    </w:p>
  </w:comment>
  <w:comment w:id="45" w:author="Administrator" w:date="2024-07-06T10:13:00Z" w:initials="A">
    <w:p w14:paraId="5EFCEEF8" w14:textId="1582A1D5" w:rsidR="005156F6" w:rsidRDefault="005156F6">
      <w:pPr>
        <w:pStyle w:val="a6"/>
      </w:pPr>
      <w:r>
        <w:rPr>
          <w:rStyle w:val="af5"/>
        </w:rPr>
        <w:annotationRef/>
      </w:r>
      <w:r>
        <w:rPr>
          <w:rFonts w:hint="eastAsia"/>
        </w:rPr>
        <w:t>这里只有</w:t>
      </w:r>
      <w:r>
        <w:rPr>
          <w:rFonts w:hint="eastAsia"/>
        </w:rPr>
        <w:t>5</w:t>
      </w:r>
      <w:r>
        <w:rPr>
          <w:rFonts w:hint="eastAsia"/>
        </w:rPr>
        <w:t>条线，但是探测器有</w:t>
      </w:r>
      <w:r>
        <w:rPr>
          <w:rFonts w:hint="eastAsia"/>
        </w:rPr>
        <w:t>8</w:t>
      </w:r>
      <w:r>
        <w:rPr>
          <w:rFonts w:hint="eastAsia"/>
        </w:rPr>
        <w:t>个，是否对？而且探测器</w:t>
      </w:r>
      <w:r>
        <w:rPr>
          <w:rFonts w:hint="eastAsia"/>
        </w:rPr>
        <w:t>2</w:t>
      </w:r>
      <w:r>
        <w:rPr>
          <w:rFonts w:hint="eastAsia"/>
        </w:rPr>
        <w:t>和</w:t>
      </w:r>
      <w:r>
        <w:rPr>
          <w:rFonts w:hint="eastAsia"/>
        </w:rPr>
        <w:t>8</w:t>
      </w:r>
      <w:r>
        <w:rPr>
          <w:rFonts w:hint="eastAsia"/>
        </w:rPr>
        <w:t>的标记都为圆点，无法区分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809EA1" w15:done="1"/>
  <w15:commentEx w15:paraId="106A769C" w15:done="0"/>
  <w15:commentEx w15:paraId="5EFCEE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809EA1" w16cid:durableId="69F4B8C5"/>
  <w16cid:commentId w16cid:paraId="106A769C" w16cid:durableId="762E56CA"/>
  <w16cid:commentId w16cid:paraId="5EFCEEF8" w16cid:durableId="6873C3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A2180" w14:textId="77777777" w:rsidR="00DD5405" w:rsidRDefault="00DD5405">
      <w:r>
        <w:separator/>
      </w:r>
    </w:p>
  </w:endnote>
  <w:endnote w:type="continuationSeparator" w:id="0">
    <w:p w14:paraId="27C5086A" w14:textId="77777777" w:rsidR="00DD5405" w:rsidRDefault="00DD5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DE589"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2E2B88B8" w14:textId="77777777" w:rsidR="005156F6" w:rsidRDefault="005156F6">
    <w:pPr>
      <w:pStyle w:val="ab"/>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B51AC"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5A191809" w14:textId="77777777" w:rsidR="005156F6" w:rsidRDefault="005156F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D3BCA"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3ACB9DE2" w14:textId="77777777" w:rsidR="005156F6" w:rsidRDefault="005156F6">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C2E5B"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077B1B39" w14:textId="77777777" w:rsidR="005156F6" w:rsidRDefault="005156F6">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29C04"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64B7EA04" w14:textId="77777777" w:rsidR="005156F6" w:rsidRDefault="005156F6">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EEF3C"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77ECB306" w14:textId="77777777" w:rsidR="005156F6" w:rsidRDefault="005156F6">
    <w:pPr>
      <w:pStyle w:val="ab"/>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31C1"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2</w:t>
    </w:r>
    <w:r>
      <w:rPr>
        <w:rStyle w:val="af3"/>
      </w:rPr>
      <w:fldChar w:fldCharType="end"/>
    </w:r>
  </w:p>
  <w:p w14:paraId="4CDDBF3C" w14:textId="77777777" w:rsidR="005156F6" w:rsidRDefault="005156F6">
    <w:pPr>
      <w:pStyle w:val="ab"/>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90721"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22232946" w14:textId="77777777" w:rsidR="005156F6" w:rsidRDefault="005156F6">
    <w:pPr>
      <w:pStyle w:val="ab"/>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EBFCE"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48311275" w14:textId="77777777" w:rsidR="005156F6" w:rsidRDefault="005156F6">
    <w:pPr>
      <w:pStyle w:val="ab"/>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3F925"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6879C00E" w14:textId="77777777" w:rsidR="005156F6" w:rsidRDefault="005156F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965D7" w14:textId="77777777" w:rsidR="00DD5405" w:rsidRDefault="00DD5405">
      <w:r>
        <w:separator/>
      </w:r>
    </w:p>
  </w:footnote>
  <w:footnote w:type="continuationSeparator" w:id="0">
    <w:p w14:paraId="40C97273" w14:textId="77777777" w:rsidR="00DD5405" w:rsidRDefault="00DD5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26980" w14:textId="77777777" w:rsidR="005156F6" w:rsidRDefault="005156F6">
    <w:pPr>
      <w:pStyle w:val="ad"/>
    </w:pPr>
    <w:r>
      <w:rPr>
        <w:rFonts w:eastAsia="黑体" w:hint="eastAsia"/>
        <w:spacing w:val="90"/>
        <w:sz w:val="28"/>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ABFC8" w14:textId="77777777" w:rsidR="005156F6" w:rsidRDefault="005156F6">
    <w:pPr>
      <w:pStyle w:val="ad"/>
    </w:pPr>
    <w:r>
      <w:rPr>
        <w:rFonts w:eastAsia="黑体" w:hint="eastAsia"/>
        <w:spacing w:val="90"/>
        <w:sz w:val="28"/>
      </w:rPr>
      <w:t>摘要附图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47C80" w14:textId="77777777" w:rsidR="005156F6" w:rsidRDefault="005156F6">
    <w:pPr>
      <w:pStyle w:val="a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ABCE0" w14:textId="77777777" w:rsidR="005156F6" w:rsidRDefault="005156F6">
    <w:pPr>
      <w:pStyle w:val="ad"/>
    </w:pPr>
    <w:r>
      <w:rPr>
        <w:rFonts w:eastAsia="黑体" w:hint="eastAsia"/>
        <w:spacing w:val="90"/>
        <w:sz w:val="28"/>
      </w:rPr>
      <w:t>权利要求书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B4793" w14:textId="77777777" w:rsidR="005156F6" w:rsidRDefault="005156F6">
    <w:pPr>
      <w:pStyle w:val="ad"/>
    </w:pPr>
    <w:r>
      <w:rPr>
        <w:rFonts w:eastAsia="黑体" w:hint="eastAsia"/>
        <w:spacing w:val="90"/>
        <w:sz w:val="28"/>
      </w:rPr>
      <w:t>说明书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02027" w14:textId="77777777" w:rsidR="005156F6" w:rsidRDefault="005156F6">
    <w:pPr>
      <w:pStyle w:val="ad"/>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7078D" w14:textId="77777777" w:rsidR="005156F6" w:rsidRDefault="005156F6">
    <w:pPr>
      <w:pStyle w:val="ad"/>
    </w:pPr>
    <w:r>
      <w:rPr>
        <w:rFonts w:eastAsia="黑体" w:hint="eastAsia"/>
        <w:spacing w:val="90"/>
        <w:sz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461DCC"/>
    <w:multiLevelType w:val="multilevel"/>
    <w:tmpl w:val="47461DCC"/>
    <w:lvl w:ilvl="0">
      <w:start w:val="1"/>
      <w:numFmt w:val="decimal"/>
      <w:pStyle w:val="a"/>
      <w:lvlText w:val="%1．"/>
      <w:lvlJc w:val="left"/>
      <w:pPr>
        <w:tabs>
          <w:tab w:val="left" w:pos="720"/>
        </w:tabs>
        <w:ind w:left="720" w:hanging="720"/>
      </w:pPr>
      <w:rPr>
        <w:rFonts w:hint="eastAsia"/>
        <w:b/>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4A0452B8"/>
    <w:multiLevelType w:val="multilevel"/>
    <w:tmpl w:val="4A0452B8"/>
    <w:lvl w:ilvl="0">
      <w:start w:val="1"/>
      <w:numFmt w:val="decimalZero"/>
      <w:pStyle w:val="a0"/>
      <w:lvlText w:val="[00%1]"/>
      <w:lvlJc w:val="left"/>
      <w:pPr>
        <w:tabs>
          <w:tab w:val="left" w:pos="420"/>
        </w:tabs>
        <w:ind w:left="420" w:hanging="420"/>
      </w:pPr>
      <w:rPr>
        <w:rFonts w:hint="eastAsia"/>
        <w:b/>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121606327">
    <w:abstractNumId w:val="0"/>
  </w:num>
  <w:num w:numId="2" w16cid:durableId="130273673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ng Dong">
    <w15:presenceInfo w15:providerId="Windows Live" w15:userId="c97a959fcd3778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trackRevision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FD7F12"/>
    <w:rsid w:val="000025AD"/>
    <w:rsid w:val="000028C1"/>
    <w:rsid w:val="00006F35"/>
    <w:rsid w:val="000118DA"/>
    <w:rsid w:val="00017588"/>
    <w:rsid w:val="00022012"/>
    <w:rsid w:val="00024240"/>
    <w:rsid w:val="00024B74"/>
    <w:rsid w:val="00026ACB"/>
    <w:rsid w:val="0003392D"/>
    <w:rsid w:val="00035FA7"/>
    <w:rsid w:val="00036736"/>
    <w:rsid w:val="00046A29"/>
    <w:rsid w:val="00053268"/>
    <w:rsid w:val="00063686"/>
    <w:rsid w:val="00064187"/>
    <w:rsid w:val="000655DD"/>
    <w:rsid w:val="00066ECB"/>
    <w:rsid w:val="00070D65"/>
    <w:rsid w:val="000719AE"/>
    <w:rsid w:val="00072FE4"/>
    <w:rsid w:val="0007730F"/>
    <w:rsid w:val="000830D6"/>
    <w:rsid w:val="00084EDF"/>
    <w:rsid w:val="00085885"/>
    <w:rsid w:val="0008680D"/>
    <w:rsid w:val="0008763F"/>
    <w:rsid w:val="00090B23"/>
    <w:rsid w:val="0009237B"/>
    <w:rsid w:val="00092592"/>
    <w:rsid w:val="000931B7"/>
    <w:rsid w:val="000940BF"/>
    <w:rsid w:val="0009580E"/>
    <w:rsid w:val="000A412B"/>
    <w:rsid w:val="000B7797"/>
    <w:rsid w:val="000C7366"/>
    <w:rsid w:val="000D25A0"/>
    <w:rsid w:val="000D27FF"/>
    <w:rsid w:val="000D5CA1"/>
    <w:rsid w:val="000D5E5A"/>
    <w:rsid w:val="000E3A21"/>
    <w:rsid w:val="000E526D"/>
    <w:rsid w:val="000F05C5"/>
    <w:rsid w:val="000F1592"/>
    <w:rsid w:val="000F519E"/>
    <w:rsid w:val="00103FE8"/>
    <w:rsid w:val="00105AD5"/>
    <w:rsid w:val="001145DD"/>
    <w:rsid w:val="00114945"/>
    <w:rsid w:val="00115764"/>
    <w:rsid w:val="00133E17"/>
    <w:rsid w:val="00135F0F"/>
    <w:rsid w:val="00136507"/>
    <w:rsid w:val="00140877"/>
    <w:rsid w:val="001446E8"/>
    <w:rsid w:val="00145695"/>
    <w:rsid w:val="001457B5"/>
    <w:rsid w:val="00150C15"/>
    <w:rsid w:val="00151C2B"/>
    <w:rsid w:val="00152568"/>
    <w:rsid w:val="00153A9A"/>
    <w:rsid w:val="00155670"/>
    <w:rsid w:val="00157728"/>
    <w:rsid w:val="001659FB"/>
    <w:rsid w:val="00171D8B"/>
    <w:rsid w:val="00172991"/>
    <w:rsid w:val="0017657D"/>
    <w:rsid w:val="00182B8D"/>
    <w:rsid w:val="0018484C"/>
    <w:rsid w:val="00187D62"/>
    <w:rsid w:val="00197B2E"/>
    <w:rsid w:val="001A396B"/>
    <w:rsid w:val="001A5796"/>
    <w:rsid w:val="001B4BA4"/>
    <w:rsid w:val="001C2643"/>
    <w:rsid w:val="001C5CB7"/>
    <w:rsid w:val="001C63DB"/>
    <w:rsid w:val="001C77D9"/>
    <w:rsid w:val="001D1780"/>
    <w:rsid w:val="001D7A6A"/>
    <w:rsid w:val="001D7B99"/>
    <w:rsid w:val="001E21DC"/>
    <w:rsid w:val="001E2666"/>
    <w:rsid w:val="001E4559"/>
    <w:rsid w:val="001F7939"/>
    <w:rsid w:val="001F7D7F"/>
    <w:rsid w:val="0020706E"/>
    <w:rsid w:val="00210D45"/>
    <w:rsid w:val="00214F82"/>
    <w:rsid w:val="00217E9B"/>
    <w:rsid w:val="00217FD9"/>
    <w:rsid w:val="002212FA"/>
    <w:rsid w:val="002215F8"/>
    <w:rsid w:val="00223FEF"/>
    <w:rsid w:val="00227117"/>
    <w:rsid w:val="00241082"/>
    <w:rsid w:val="002509CE"/>
    <w:rsid w:val="00254383"/>
    <w:rsid w:val="00263CB8"/>
    <w:rsid w:val="00265570"/>
    <w:rsid w:val="00271DFB"/>
    <w:rsid w:val="00273106"/>
    <w:rsid w:val="0027365C"/>
    <w:rsid w:val="00275CAC"/>
    <w:rsid w:val="00285A2F"/>
    <w:rsid w:val="0028664E"/>
    <w:rsid w:val="00292ADF"/>
    <w:rsid w:val="00292D25"/>
    <w:rsid w:val="002A0C77"/>
    <w:rsid w:val="002A0D26"/>
    <w:rsid w:val="002A1AC0"/>
    <w:rsid w:val="002A2401"/>
    <w:rsid w:val="002A357E"/>
    <w:rsid w:val="002B3817"/>
    <w:rsid w:val="002B640C"/>
    <w:rsid w:val="002C0041"/>
    <w:rsid w:val="002C1865"/>
    <w:rsid w:val="002D2843"/>
    <w:rsid w:val="002D5520"/>
    <w:rsid w:val="002D7EE4"/>
    <w:rsid w:val="002E35B5"/>
    <w:rsid w:val="002F30C9"/>
    <w:rsid w:val="002F4099"/>
    <w:rsid w:val="002F786A"/>
    <w:rsid w:val="003020A9"/>
    <w:rsid w:val="003052FF"/>
    <w:rsid w:val="00312716"/>
    <w:rsid w:val="00315A4C"/>
    <w:rsid w:val="00333A2A"/>
    <w:rsid w:val="00334260"/>
    <w:rsid w:val="00337C4C"/>
    <w:rsid w:val="00341D75"/>
    <w:rsid w:val="003438D6"/>
    <w:rsid w:val="00343D4F"/>
    <w:rsid w:val="003467C1"/>
    <w:rsid w:val="00353310"/>
    <w:rsid w:val="00355466"/>
    <w:rsid w:val="00355A42"/>
    <w:rsid w:val="00362104"/>
    <w:rsid w:val="003665FE"/>
    <w:rsid w:val="00366BBD"/>
    <w:rsid w:val="00370A6D"/>
    <w:rsid w:val="00371A59"/>
    <w:rsid w:val="00373AEF"/>
    <w:rsid w:val="003741AA"/>
    <w:rsid w:val="003765AD"/>
    <w:rsid w:val="00377CEB"/>
    <w:rsid w:val="003809DD"/>
    <w:rsid w:val="00386EE0"/>
    <w:rsid w:val="00391594"/>
    <w:rsid w:val="0039171B"/>
    <w:rsid w:val="003928E6"/>
    <w:rsid w:val="00393CFF"/>
    <w:rsid w:val="003944E7"/>
    <w:rsid w:val="0039578D"/>
    <w:rsid w:val="003A0EEC"/>
    <w:rsid w:val="003A1679"/>
    <w:rsid w:val="003B15B3"/>
    <w:rsid w:val="003B1FC6"/>
    <w:rsid w:val="003B372C"/>
    <w:rsid w:val="003B45AB"/>
    <w:rsid w:val="003C0405"/>
    <w:rsid w:val="003C14DA"/>
    <w:rsid w:val="003C2B19"/>
    <w:rsid w:val="003C4AA1"/>
    <w:rsid w:val="003C7552"/>
    <w:rsid w:val="003D0340"/>
    <w:rsid w:val="003D3A9A"/>
    <w:rsid w:val="003E30FF"/>
    <w:rsid w:val="003F2BC1"/>
    <w:rsid w:val="003F4278"/>
    <w:rsid w:val="003F5B71"/>
    <w:rsid w:val="00406F43"/>
    <w:rsid w:val="004106D5"/>
    <w:rsid w:val="0042114A"/>
    <w:rsid w:val="00421F0A"/>
    <w:rsid w:val="00421FB6"/>
    <w:rsid w:val="00422A1C"/>
    <w:rsid w:val="004245DF"/>
    <w:rsid w:val="004249B2"/>
    <w:rsid w:val="00426543"/>
    <w:rsid w:val="00434640"/>
    <w:rsid w:val="00437A6C"/>
    <w:rsid w:val="00442568"/>
    <w:rsid w:val="00444AE8"/>
    <w:rsid w:val="004474B7"/>
    <w:rsid w:val="0045013C"/>
    <w:rsid w:val="004541AC"/>
    <w:rsid w:val="00454929"/>
    <w:rsid w:val="004553E6"/>
    <w:rsid w:val="00464881"/>
    <w:rsid w:val="00470377"/>
    <w:rsid w:val="00473E96"/>
    <w:rsid w:val="00476BD8"/>
    <w:rsid w:val="0047780A"/>
    <w:rsid w:val="004857E2"/>
    <w:rsid w:val="00490154"/>
    <w:rsid w:val="004964EC"/>
    <w:rsid w:val="004A1854"/>
    <w:rsid w:val="004A1960"/>
    <w:rsid w:val="004A6D60"/>
    <w:rsid w:val="004B31B5"/>
    <w:rsid w:val="004C4C22"/>
    <w:rsid w:val="004D0906"/>
    <w:rsid w:val="004D437E"/>
    <w:rsid w:val="004E59E2"/>
    <w:rsid w:val="004F225C"/>
    <w:rsid w:val="004F2D28"/>
    <w:rsid w:val="004F323C"/>
    <w:rsid w:val="004F59D7"/>
    <w:rsid w:val="005017FD"/>
    <w:rsid w:val="005045A9"/>
    <w:rsid w:val="005123C0"/>
    <w:rsid w:val="005156F6"/>
    <w:rsid w:val="00520C11"/>
    <w:rsid w:val="005230C4"/>
    <w:rsid w:val="00525836"/>
    <w:rsid w:val="005263BA"/>
    <w:rsid w:val="00536288"/>
    <w:rsid w:val="00536DEE"/>
    <w:rsid w:val="00541870"/>
    <w:rsid w:val="00545D6C"/>
    <w:rsid w:val="00550D4A"/>
    <w:rsid w:val="005531F9"/>
    <w:rsid w:val="00553D14"/>
    <w:rsid w:val="00556AD1"/>
    <w:rsid w:val="005630D2"/>
    <w:rsid w:val="00567A8A"/>
    <w:rsid w:val="005772D9"/>
    <w:rsid w:val="0058526F"/>
    <w:rsid w:val="005966E8"/>
    <w:rsid w:val="005A4995"/>
    <w:rsid w:val="005A4B83"/>
    <w:rsid w:val="005A70C1"/>
    <w:rsid w:val="005B0C90"/>
    <w:rsid w:val="005C1FD3"/>
    <w:rsid w:val="005C2F8D"/>
    <w:rsid w:val="005C49A2"/>
    <w:rsid w:val="005C6433"/>
    <w:rsid w:val="005F37F4"/>
    <w:rsid w:val="00600252"/>
    <w:rsid w:val="00605C6B"/>
    <w:rsid w:val="0061121B"/>
    <w:rsid w:val="00615BF7"/>
    <w:rsid w:val="006247B6"/>
    <w:rsid w:val="006258B1"/>
    <w:rsid w:val="00626818"/>
    <w:rsid w:val="00626A6D"/>
    <w:rsid w:val="0062734D"/>
    <w:rsid w:val="00631690"/>
    <w:rsid w:val="00631E23"/>
    <w:rsid w:val="00632B7C"/>
    <w:rsid w:val="00632F8D"/>
    <w:rsid w:val="00644EDD"/>
    <w:rsid w:val="006463CA"/>
    <w:rsid w:val="00650453"/>
    <w:rsid w:val="0065212A"/>
    <w:rsid w:val="0065688B"/>
    <w:rsid w:val="006570FD"/>
    <w:rsid w:val="00660B5E"/>
    <w:rsid w:val="00666954"/>
    <w:rsid w:val="00667E4D"/>
    <w:rsid w:val="00667EC0"/>
    <w:rsid w:val="006729FD"/>
    <w:rsid w:val="00673E95"/>
    <w:rsid w:val="00680830"/>
    <w:rsid w:val="00681026"/>
    <w:rsid w:val="0068616A"/>
    <w:rsid w:val="006915E9"/>
    <w:rsid w:val="0069178C"/>
    <w:rsid w:val="00691CF6"/>
    <w:rsid w:val="00692534"/>
    <w:rsid w:val="006A51FD"/>
    <w:rsid w:val="006B44AD"/>
    <w:rsid w:val="006C0DFF"/>
    <w:rsid w:val="006C36CF"/>
    <w:rsid w:val="006C4809"/>
    <w:rsid w:val="006D0C3E"/>
    <w:rsid w:val="006D0FBA"/>
    <w:rsid w:val="006D39F5"/>
    <w:rsid w:val="006D4209"/>
    <w:rsid w:val="006D5130"/>
    <w:rsid w:val="006D53C2"/>
    <w:rsid w:val="006E416D"/>
    <w:rsid w:val="006E43AE"/>
    <w:rsid w:val="006E4530"/>
    <w:rsid w:val="006E6E0E"/>
    <w:rsid w:val="006E7241"/>
    <w:rsid w:val="006F4CF4"/>
    <w:rsid w:val="006F5117"/>
    <w:rsid w:val="0070419D"/>
    <w:rsid w:val="00707D97"/>
    <w:rsid w:val="00717AA4"/>
    <w:rsid w:val="00727365"/>
    <w:rsid w:val="00733659"/>
    <w:rsid w:val="0073390B"/>
    <w:rsid w:val="007417FA"/>
    <w:rsid w:val="00743A13"/>
    <w:rsid w:val="00745CBB"/>
    <w:rsid w:val="00747708"/>
    <w:rsid w:val="00750381"/>
    <w:rsid w:val="0076001B"/>
    <w:rsid w:val="00763517"/>
    <w:rsid w:val="00771228"/>
    <w:rsid w:val="0077555B"/>
    <w:rsid w:val="00784121"/>
    <w:rsid w:val="0078571C"/>
    <w:rsid w:val="00786457"/>
    <w:rsid w:val="00794647"/>
    <w:rsid w:val="00795AC5"/>
    <w:rsid w:val="0079740D"/>
    <w:rsid w:val="007A2198"/>
    <w:rsid w:val="007A25C2"/>
    <w:rsid w:val="007A4BC5"/>
    <w:rsid w:val="007B4B0F"/>
    <w:rsid w:val="007B5B57"/>
    <w:rsid w:val="007B7658"/>
    <w:rsid w:val="007B7F94"/>
    <w:rsid w:val="007C25B0"/>
    <w:rsid w:val="007C5226"/>
    <w:rsid w:val="007C6787"/>
    <w:rsid w:val="007D08BE"/>
    <w:rsid w:val="007D3476"/>
    <w:rsid w:val="007D460E"/>
    <w:rsid w:val="007D4A84"/>
    <w:rsid w:val="007D675A"/>
    <w:rsid w:val="007E0B58"/>
    <w:rsid w:val="007E3010"/>
    <w:rsid w:val="007E357E"/>
    <w:rsid w:val="007E454E"/>
    <w:rsid w:val="007E4AC7"/>
    <w:rsid w:val="007E5CD5"/>
    <w:rsid w:val="007F25BD"/>
    <w:rsid w:val="007F571D"/>
    <w:rsid w:val="007F6AED"/>
    <w:rsid w:val="00801998"/>
    <w:rsid w:val="00804FE4"/>
    <w:rsid w:val="00813CD0"/>
    <w:rsid w:val="00813D74"/>
    <w:rsid w:val="00815925"/>
    <w:rsid w:val="00816569"/>
    <w:rsid w:val="00820665"/>
    <w:rsid w:val="008258E8"/>
    <w:rsid w:val="00830BCA"/>
    <w:rsid w:val="0083114E"/>
    <w:rsid w:val="008320CE"/>
    <w:rsid w:val="00832E92"/>
    <w:rsid w:val="008339E4"/>
    <w:rsid w:val="008352F3"/>
    <w:rsid w:val="008356AE"/>
    <w:rsid w:val="00841088"/>
    <w:rsid w:val="00850F9C"/>
    <w:rsid w:val="00852C9F"/>
    <w:rsid w:val="0086452A"/>
    <w:rsid w:val="00870E02"/>
    <w:rsid w:val="0088437C"/>
    <w:rsid w:val="0088656A"/>
    <w:rsid w:val="00887453"/>
    <w:rsid w:val="00893264"/>
    <w:rsid w:val="00895A21"/>
    <w:rsid w:val="00896676"/>
    <w:rsid w:val="008A131B"/>
    <w:rsid w:val="008A166B"/>
    <w:rsid w:val="008A34AB"/>
    <w:rsid w:val="008A521A"/>
    <w:rsid w:val="008A60C4"/>
    <w:rsid w:val="008A6297"/>
    <w:rsid w:val="008B3AA3"/>
    <w:rsid w:val="008B658C"/>
    <w:rsid w:val="008C20DB"/>
    <w:rsid w:val="008C27F2"/>
    <w:rsid w:val="008C40CE"/>
    <w:rsid w:val="008D00F8"/>
    <w:rsid w:val="008D1C12"/>
    <w:rsid w:val="008D2057"/>
    <w:rsid w:val="008D3E63"/>
    <w:rsid w:val="008D5BD6"/>
    <w:rsid w:val="008E0A46"/>
    <w:rsid w:val="008E1144"/>
    <w:rsid w:val="008F09D5"/>
    <w:rsid w:val="008F46DC"/>
    <w:rsid w:val="008F672F"/>
    <w:rsid w:val="0090519C"/>
    <w:rsid w:val="00912914"/>
    <w:rsid w:val="00913AB2"/>
    <w:rsid w:val="00916358"/>
    <w:rsid w:val="00917C0C"/>
    <w:rsid w:val="009210DD"/>
    <w:rsid w:val="00921A4A"/>
    <w:rsid w:val="0092789F"/>
    <w:rsid w:val="009308F0"/>
    <w:rsid w:val="00933903"/>
    <w:rsid w:val="00937D28"/>
    <w:rsid w:val="00937E78"/>
    <w:rsid w:val="00943BFF"/>
    <w:rsid w:val="009455AB"/>
    <w:rsid w:val="00953A04"/>
    <w:rsid w:val="00966F2B"/>
    <w:rsid w:val="00973693"/>
    <w:rsid w:val="009740CA"/>
    <w:rsid w:val="009748F0"/>
    <w:rsid w:val="009754A4"/>
    <w:rsid w:val="009833F1"/>
    <w:rsid w:val="009835DA"/>
    <w:rsid w:val="009903F4"/>
    <w:rsid w:val="00991CD6"/>
    <w:rsid w:val="00995AA1"/>
    <w:rsid w:val="009A1AB5"/>
    <w:rsid w:val="009A2B42"/>
    <w:rsid w:val="009A3ECE"/>
    <w:rsid w:val="009A64EF"/>
    <w:rsid w:val="009B1A5D"/>
    <w:rsid w:val="009B2E31"/>
    <w:rsid w:val="009D0861"/>
    <w:rsid w:val="009D0A12"/>
    <w:rsid w:val="009D5017"/>
    <w:rsid w:val="009E73B6"/>
    <w:rsid w:val="009E7A02"/>
    <w:rsid w:val="009F2BBB"/>
    <w:rsid w:val="009F5F4C"/>
    <w:rsid w:val="009F6243"/>
    <w:rsid w:val="009F7855"/>
    <w:rsid w:val="00A00871"/>
    <w:rsid w:val="00A04B7D"/>
    <w:rsid w:val="00A059E1"/>
    <w:rsid w:val="00A06A3C"/>
    <w:rsid w:val="00A07893"/>
    <w:rsid w:val="00A14936"/>
    <w:rsid w:val="00A150FB"/>
    <w:rsid w:val="00A2180A"/>
    <w:rsid w:val="00A21F7E"/>
    <w:rsid w:val="00A31C0A"/>
    <w:rsid w:val="00A4042D"/>
    <w:rsid w:val="00A43F8D"/>
    <w:rsid w:val="00A4582E"/>
    <w:rsid w:val="00A50043"/>
    <w:rsid w:val="00A50558"/>
    <w:rsid w:val="00A51CF8"/>
    <w:rsid w:val="00A56EBD"/>
    <w:rsid w:val="00A62699"/>
    <w:rsid w:val="00A6404C"/>
    <w:rsid w:val="00A761E7"/>
    <w:rsid w:val="00A80A94"/>
    <w:rsid w:val="00A85481"/>
    <w:rsid w:val="00A8624D"/>
    <w:rsid w:val="00A93EF3"/>
    <w:rsid w:val="00A9471F"/>
    <w:rsid w:val="00AA014E"/>
    <w:rsid w:val="00AA03EB"/>
    <w:rsid w:val="00AA51A7"/>
    <w:rsid w:val="00AB2296"/>
    <w:rsid w:val="00AB34B8"/>
    <w:rsid w:val="00AB5D5E"/>
    <w:rsid w:val="00AC5D6E"/>
    <w:rsid w:val="00AC64CB"/>
    <w:rsid w:val="00AD44A2"/>
    <w:rsid w:val="00AD4B8E"/>
    <w:rsid w:val="00AE5E86"/>
    <w:rsid w:val="00AE62DF"/>
    <w:rsid w:val="00AF38BB"/>
    <w:rsid w:val="00AF462B"/>
    <w:rsid w:val="00AF5950"/>
    <w:rsid w:val="00B01D06"/>
    <w:rsid w:val="00B03452"/>
    <w:rsid w:val="00B0472F"/>
    <w:rsid w:val="00B047AB"/>
    <w:rsid w:val="00B06269"/>
    <w:rsid w:val="00B1186D"/>
    <w:rsid w:val="00B11FDD"/>
    <w:rsid w:val="00B17BB4"/>
    <w:rsid w:val="00B20C8D"/>
    <w:rsid w:val="00B216DB"/>
    <w:rsid w:val="00B23B6B"/>
    <w:rsid w:val="00B23F24"/>
    <w:rsid w:val="00B31ADA"/>
    <w:rsid w:val="00B33125"/>
    <w:rsid w:val="00B35227"/>
    <w:rsid w:val="00B40450"/>
    <w:rsid w:val="00B44693"/>
    <w:rsid w:val="00B45D05"/>
    <w:rsid w:val="00B4631F"/>
    <w:rsid w:val="00B52C2E"/>
    <w:rsid w:val="00B53B1A"/>
    <w:rsid w:val="00B54165"/>
    <w:rsid w:val="00B60B24"/>
    <w:rsid w:val="00B642C5"/>
    <w:rsid w:val="00B76174"/>
    <w:rsid w:val="00B823DE"/>
    <w:rsid w:val="00B85449"/>
    <w:rsid w:val="00B855A5"/>
    <w:rsid w:val="00B93BD9"/>
    <w:rsid w:val="00B95D01"/>
    <w:rsid w:val="00BA74D0"/>
    <w:rsid w:val="00BB2876"/>
    <w:rsid w:val="00BB354B"/>
    <w:rsid w:val="00BB649B"/>
    <w:rsid w:val="00BC1865"/>
    <w:rsid w:val="00BC26A5"/>
    <w:rsid w:val="00BC52EF"/>
    <w:rsid w:val="00BC54D0"/>
    <w:rsid w:val="00BD0E4C"/>
    <w:rsid w:val="00BD4F45"/>
    <w:rsid w:val="00BD76A7"/>
    <w:rsid w:val="00BE1031"/>
    <w:rsid w:val="00BE1D29"/>
    <w:rsid w:val="00BE653B"/>
    <w:rsid w:val="00BE7CE9"/>
    <w:rsid w:val="00BF3F49"/>
    <w:rsid w:val="00BF4CA3"/>
    <w:rsid w:val="00BF6EDF"/>
    <w:rsid w:val="00C244EA"/>
    <w:rsid w:val="00C37C61"/>
    <w:rsid w:val="00C42387"/>
    <w:rsid w:val="00C44B47"/>
    <w:rsid w:val="00C50094"/>
    <w:rsid w:val="00C54117"/>
    <w:rsid w:val="00C637DF"/>
    <w:rsid w:val="00C70BCF"/>
    <w:rsid w:val="00C7280C"/>
    <w:rsid w:val="00C736DE"/>
    <w:rsid w:val="00C80424"/>
    <w:rsid w:val="00C8130A"/>
    <w:rsid w:val="00C826B9"/>
    <w:rsid w:val="00C84C2B"/>
    <w:rsid w:val="00C8579B"/>
    <w:rsid w:val="00C9207D"/>
    <w:rsid w:val="00C970F8"/>
    <w:rsid w:val="00CA7A9F"/>
    <w:rsid w:val="00CB2D24"/>
    <w:rsid w:val="00CB3D54"/>
    <w:rsid w:val="00CB49D5"/>
    <w:rsid w:val="00CB58E2"/>
    <w:rsid w:val="00CB6611"/>
    <w:rsid w:val="00CC30BC"/>
    <w:rsid w:val="00CC6538"/>
    <w:rsid w:val="00CD125B"/>
    <w:rsid w:val="00CD219B"/>
    <w:rsid w:val="00CD38B3"/>
    <w:rsid w:val="00CD57F6"/>
    <w:rsid w:val="00CE6BC6"/>
    <w:rsid w:val="00CF1E9F"/>
    <w:rsid w:val="00CF2EDA"/>
    <w:rsid w:val="00CF3E1C"/>
    <w:rsid w:val="00CF3F07"/>
    <w:rsid w:val="00CF6DA5"/>
    <w:rsid w:val="00D00238"/>
    <w:rsid w:val="00D018A5"/>
    <w:rsid w:val="00D06A32"/>
    <w:rsid w:val="00D115DA"/>
    <w:rsid w:val="00D11E87"/>
    <w:rsid w:val="00D20AB4"/>
    <w:rsid w:val="00D20D0C"/>
    <w:rsid w:val="00D254D9"/>
    <w:rsid w:val="00D271C1"/>
    <w:rsid w:val="00D276CB"/>
    <w:rsid w:val="00D326BA"/>
    <w:rsid w:val="00D45F0A"/>
    <w:rsid w:val="00D508DF"/>
    <w:rsid w:val="00D57DFD"/>
    <w:rsid w:val="00D7227A"/>
    <w:rsid w:val="00D77354"/>
    <w:rsid w:val="00D77ED2"/>
    <w:rsid w:val="00D86850"/>
    <w:rsid w:val="00D91FE1"/>
    <w:rsid w:val="00D92E9B"/>
    <w:rsid w:val="00D9602C"/>
    <w:rsid w:val="00D964F3"/>
    <w:rsid w:val="00DA20A4"/>
    <w:rsid w:val="00DA221D"/>
    <w:rsid w:val="00DA3DED"/>
    <w:rsid w:val="00DA660F"/>
    <w:rsid w:val="00DB4EC9"/>
    <w:rsid w:val="00DB6A2E"/>
    <w:rsid w:val="00DC2BC5"/>
    <w:rsid w:val="00DC6F80"/>
    <w:rsid w:val="00DD042C"/>
    <w:rsid w:val="00DD3D30"/>
    <w:rsid w:val="00DD5405"/>
    <w:rsid w:val="00DE11EB"/>
    <w:rsid w:val="00DF0AB6"/>
    <w:rsid w:val="00DF1D71"/>
    <w:rsid w:val="00DF32FC"/>
    <w:rsid w:val="00DF4B9B"/>
    <w:rsid w:val="00E00A93"/>
    <w:rsid w:val="00E02F01"/>
    <w:rsid w:val="00E03392"/>
    <w:rsid w:val="00E07FE0"/>
    <w:rsid w:val="00E16668"/>
    <w:rsid w:val="00E16D90"/>
    <w:rsid w:val="00E258C3"/>
    <w:rsid w:val="00E36CCB"/>
    <w:rsid w:val="00E531E2"/>
    <w:rsid w:val="00E53F12"/>
    <w:rsid w:val="00E560AD"/>
    <w:rsid w:val="00E618B8"/>
    <w:rsid w:val="00E62226"/>
    <w:rsid w:val="00E64681"/>
    <w:rsid w:val="00E668DB"/>
    <w:rsid w:val="00E7033B"/>
    <w:rsid w:val="00E738F7"/>
    <w:rsid w:val="00E750CF"/>
    <w:rsid w:val="00E7611A"/>
    <w:rsid w:val="00E80220"/>
    <w:rsid w:val="00E82AE1"/>
    <w:rsid w:val="00E86E9D"/>
    <w:rsid w:val="00E97FD5"/>
    <w:rsid w:val="00EB00C8"/>
    <w:rsid w:val="00EB579D"/>
    <w:rsid w:val="00EB6C10"/>
    <w:rsid w:val="00EC105C"/>
    <w:rsid w:val="00EC2AE5"/>
    <w:rsid w:val="00ED2FFD"/>
    <w:rsid w:val="00EE2F22"/>
    <w:rsid w:val="00EE3186"/>
    <w:rsid w:val="00EE60AB"/>
    <w:rsid w:val="00EE6241"/>
    <w:rsid w:val="00EE62A7"/>
    <w:rsid w:val="00EF6E25"/>
    <w:rsid w:val="00F01861"/>
    <w:rsid w:val="00F01E9A"/>
    <w:rsid w:val="00F03DE4"/>
    <w:rsid w:val="00F04BEF"/>
    <w:rsid w:val="00F06EE7"/>
    <w:rsid w:val="00F0717F"/>
    <w:rsid w:val="00F11EC2"/>
    <w:rsid w:val="00F176C9"/>
    <w:rsid w:val="00F25675"/>
    <w:rsid w:val="00F4144E"/>
    <w:rsid w:val="00F42707"/>
    <w:rsid w:val="00F92734"/>
    <w:rsid w:val="00F9375B"/>
    <w:rsid w:val="00F96055"/>
    <w:rsid w:val="00FA1712"/>
    <w:rsid w:val="00FA18A5"/>
    <w:rsid w:val="00FB0024"/>
    <w:rsid w:val="00FB0CC7"/>
    <w:rsid w:val="00FB3EFF"/>
    <w:rsid w:val="00FB479A"/>
    <w:rsid w:val="00FB4B63"/>
    <w:rsid w:val="00FC2654"/>
    <w:rsid w:val="00FC6F16"/>
    <w:rsid w:val="00FD01BF"/>
    <w:rsid w:val="00FD144B"/>
    <w:rsid w:val="00FD30DB"/>
    <w:rsid w:val="00FD35D9"/>
    <w:rsid w:val="00FD37AE"/>
    <w:rsid w:val="00FE108F"/>
    <w:rsid w:val="00FE5BD0"/>
    <w:rsid w:val="00FE7944"/>
    <w:rsid w:val="00FF0B04"/>
    <w:rsid w:val="00FF1640"/>
    <w:rsid w:val="00FF1C97"/>
    <w:rsid w:val="00FF3385"/>
    <w:rsid w:val="00FF4BD7"/>
    <w:rsid w:val="00FF6DF2"/>
    <w:rsid w:val="01516927"/>
    <w:rsid w:val="04B9135A"/>
    <w:rsid w:val="05A13B56"/>
    <w:rsid w:val="0E9A112E"/>
    <w:rsid w:val="11A71117"/>
    <w:rsid w:val="1BB0110B"/>
    <w:rsid w:val="1E9D1C0D"/>
    <w:rsid w:val="215F6D34"/>
    <w:rsid w:val="22E74EC2"/>
    <w:rsid w:val="26225E41"/>
    <w:rsid w:val="26780412"/>
    <w:rsid w:val="268B2ED8"/>
    <w:rsid w:val="28175483"/>
    <w:rsid w:val="28D177B8"/>
    <w:rsid w:val="2AA72102"/>
    <w:rsid w:val="2C3F0EDD"/>
    <w:rsid w:val="2C8830ED"/>
    <w:rsid w:val="2CC66F08"/>
    <w:rsid w:val="2E203AC9"/>
    <w:rsid w:val="2ECC14BC"/>
    <w:rsid w:val="2EFA0F06"/>
    <w:rsid w:val="30A13F14"/>
    <w:rsid w:val="32E97DF4"/>
    <w:rsid w:val="343C0E80"/>
    <w:rsid w:val="387F4C72"/>
    <w:rsid w:val="3A6D30B9"/>
    <w:rsid w:val="461D2325"/>
    <w:rsid w:val="466F1DD0"/>
    <w:rsid w:val="4A4B0BF7"/>
    <w:rsid w:val="4BA05704"/>
    <w:rsid w:val="4C35276B"/>
    <w:rsid w:val="51B5176B"/>
    <w:rsid w:val="54196849"/>
    <w:rsid w:val="55240FE6"/>
    <w:rsid w:val="567E5353"/>
    <w:rsid w:val="577E1BEB"/>
    <w:rsid w:val="587E27DA"/>
    <w:rsid w:val="5FFEA6EF"/>
    <w:rsid w:val="631C3DFA"/>
    <w:rsid w:val="663568D1"/>
    <w:rsid w:val="66B8117E"/>
    <w:rsid w:val="6856247A"/>
    <w:rsid w:val="689D15AD"/>
    <w:rsid w:val="6CFD7F12"/>
    <w:rsid w:val="6F141779"/>
    <w:rsid w:val="70C10C9E"/>
    <w:rsid w:val="71716933"/>
    <w:rsid w:val="781F33D3"/>
    <w:rsid w:val="78B47B29"/>
    <w:rsid w:val="7BD0687A"/>
    <w:rsid w:val="7BF259F2"/>
    <w:rsid w:val="7CA028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DCE23B"/>
  <w15:docId w15:val="{8A0A0A5F-F1AC-4AC5-B198-D54263CE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kern w:val="2"/>
      <w:sz w:val="21"/>
      <w:szCs w:val="24"/>
    </w:rPr>
  </w:style>
  <w:style w:type="paragraph" w:styleId="3">
    <w:name w:val="heading 3"/>
    <w:basedOn w:val="a1"/>
    <w:next w:val="a1"/>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1"/>
    <w:qFormat/>
    <w:pPr>
      <w:ind w:firstLineChars="200" w:firstLine="420"/>
    </w:pPr>
  </w:style>
  <w:style w:type="paragraph" w:styleId="a6">
    <w:name w:val="annotation text"/>
    <w:basedOn w:val="a1"/>
    <w:link w:val="a7"/>
    <w:uiPriority w:val="99"/>
    <w:unhideWhenUsed/>
    <w:qFormat/>
    <w:pPr>
      <w:jc w:val="left"/>
    </w:pPr>
  </w:style>
  <w:style w:type="paragraph" w:styleId="a8">
    <w:name w:val="Body Text"/>
    <w:basedOn w:val="a1"/>
    <w:qFormat/>
    <w:rPr>
      <w:rFonts w:ascii="Calibri" w:eastAsia="楷体_GB2312" w:hAnsi="Calibri"/>
      <w:sz w:val="28"/>
    </w:rPr>
  </w:style>
  <w:style w:type="paragraph" w:styleId="2">
    <w:name w:val="Body Text Indent 2"/>
    <w:basedOn w:val="a1"/>
    <w:link w:val="20"/>
    <w:qFormat/>
    <w:pPr>
      <w:spacing w:after="120" w:line="480" w:lineRule="auto"/>
      <w:ind w:leftChars="200" w:left="420"/>
    </w:pPr>
  </w:style>
  <w:style w:type="paragraph" w:styleId="a9">
    <w:name w:val="Balloon Text"/>
    <w:basedOn w:val="a1"/>
    <w:link w:val="aa"/>
    <w:uiPriority w:val="99"/>
    <w:semiHidden/>
    <w:unhideWhenUsed/>
    <w:qFormat/>
    <w:rPr>
      <w:sz w:val="18"/>
      <w:szCs w:val="18"/>
    </w:rPr>
  </w:style>
  <w:style w:type="paragraph" w:styleId="ab">
    <w:name w:val="footer"/>
    <w:basedOn w:val="a1"/>
    <w:link w:val="ac"/>
    <w:qFormat/>
    <w:pPr>
      <w:tabs>
        <w:tab w:val="center" w:pos="4153"/>
        <w:tab w:val="right" w:pos="8306"/>
      </w:tabs>
      <w:snapToGrid w:val="0"/>
      <w:jc w:val="left"/>
    </w:pPr>
    <w:rPr>
      <w:sz w:val="18"/>
      <w:szCs w:val="18"/>
    </w:rPr>
  </w:style>
  <w:style w:type="paragraph" w:styleId="ad">
    <w:name w:val="header"/>
    <w:basedOn w:val="a1"/>
    <w:link w:val="ae"/>
    <w:qFormat/>
    <w:pPr>
      <w:pBdr>
        <w:bottom w:val="single" w:sz="6" w:space="1" w:color="auto"/>
      </w:pBdr>
      <w:tabs>
        <w:tab w:val="center" w:pos="4153"/>
        <w:tab w:val="right" w:pos="8306"/>
      </w:tabs>
      <w:snapToGrid w:val="0"/>
      <w:jc w:val="center"/>
    </w:pPr>
    <w:rPr>
      <w:sz w:val="18"/>
      <w:szCs w:val="18"/>
    </w:rPr>
  </w:style>
  <w:style w:type="paragraph" w:styleId="30">
    <w:name w:val="Body Text Indent 3"/>
    <w:basedOn w:val="a1"/>
    <w:link w:val="31"/>
    <w:qFormat/>
    <w:pPr>
      <w:snapToGrid w:val="0"/>
      <w:spacing w:beforeLines="50" w:line="360" w:lineRule="auto"/>
      <w:ind w:firstLine="556"/>
    </w:pPr>
    <w:rPr>
      <w:rFonts w:eastAsia="楷体_GB2312"/>
      <w:color w:val="0000FF"/>
      <w:sz w:val="28"/>
      <w:szCs w:val="20"/>
    </w:rPr>
  </w:style>
  <w:style w:type="paragraph" w:styleId="af">
    <w:name w:val="Normal (Web)"/>
    <w:basedOn w:val="a1"/>
    <w:qFormat/>
    <w:pPr>
      <w:spacing w:beforeAutospacing="1" w:afterAutospacing="1"/>
      <w:jc w:val="left"/>
    </w:pPr>
    <w:rPr>
      <w:kern w:val="0"/>
      <w:sz w:val="24"/>
    </w:rPr>
  </w:style>
  <w:style w:type="paragraph" w:styleId="af0">
    <w:name w:val="annotation subject"/>
    <w:basedOn w:val="a6"/>
    <w:next w:val="a6"/>
    <w:link w:val="af1"/>
    <w:uiPriority w:val="99"/>
    <w:semiHidden/>
    <w:unhideWhenUsed/>
    <w:qFormat/>
    <w:rPr>
      <w:b/>
      <w:bCs/>
    </w:rPr>
  </w:style>
  <w:style w:type="character" w:styleId="af2">
    <w:name w:val="Strong"/>
    <w:basedOn w:val="a2"/>
    <w:uiPriority w:val="22"/>
    <w:qFormat/>
    <w:rPr>
      <w:b/>
    </w:rPr>
  </w:style>
  <w:style w:type="character" w:styleId="af3">
    <w:name w:val="page number"/>
    <w:basedOn w:val="a2"/>
    <w:qFormat/>
  </w:style>
  <w:style w:type="character" w:styleId="af4">
    <w:name w:val="Hyperlink"/>
    <w:basedOn w:val="a2"/>
    <w:uiPriority w:val="99"/>
    <w:unhideWhenUsed/>
    <w:qFormat/>
    <w:rPr>
      <w:color w:val="0000FF"/>
      <w:u w:val="single"/>
    </w:rPr>
  </w:style>
  <w:style w:type="character" w:styleId="af5">
    <w:name w:val="annotation reference"/>
    <w:basedOn w:val="a2"/>
    <w:uiPriority w:val="99"/>
    <w:semiHidden/>
    <w:unhideWhenUsed/>
    <w:qFormat/>
    <w:rPr>
      <w:sz w:val="21"/>
      <w:szCs w:val="21"/>
    </w:rPr>
  </w:style>
  <w:style w:type="paragraph" w:customStyle="1" w:styleId="a">
    <w:name w:val="权项"/>
    <w:basedOn w:val="a1"/>
    <w:qFormat/>
    <w:pPr>
      <w:numPr>
        <w:numId w:val="1"/>
      </w:numPr>
    </w:pPr>
    <w:rPr>
      <w:sz w:val="28"/>
      <w:szCs w:val="32"/>
    </w:rPr>
  </w:style>
  <w:style w:type="character" w:customStyle="1" w:styleId="ae">
    <w:name w:val="页眉 字符"/>
    <w:basedOn w:val="a2"/>
    <w:link w:val="ad"/>
    <w:qFormat/>
    <w:rPr>
      <w:rFonts w:ascii="Times New Roman" w:eastAsia="宋体" w:hAnsi="Times New Roman" w:cs="Times New Roman"/>
      <w:sz w:val="18"/>
      <w:szCs w:val="18"/>
    </w:rPr>
  </w:style>
  <w:style w:type="character" w:customStyle="1" w:styleId="ac">
    <w:name w:val="页脚 字符"/>
    <w:basedOn w:val="a2"/>
    <w:link w:val="ab"/>
    <w:qFormat/>
    <w:rPr>
      <w:rFonts w:ascii="Times New Roman" w:eastAsia="宋体" w:hAnsi="Times New Roman" w:cs="Times New Roman"/>
      <w:sz w:val="18"/>
      <w:szCs w:val="18"/>
    </w:rPr>
  </w:style>
  <w:style w:type="paragraph" w:customStyle="1" w:styleId="af6">
    <w:name w:val="小标题"/>
    <w:basedOn w:val="a1"/>
    <w:qFormat/>
    <w:pPr>
      <w:jc w:val="left"/>
    </w:pPr>
    <w:rPr>
      <w:b/>
      <w:sz w:val="24"/>
    </w:rPr>
  </w:style>
  <w:style w:type="paragraph" w:customStyle="1" w:styleId="a0">
    <w:name w:val="正文段"/>
    <w:basedOn w:val="a1"/>
    <w:qFormat/>
    <w:pPr>
      <w:numPr>
        <w:numId w:val="2"/>
      </w:numPr>
      <w:jc w:val="left"/>
    </w:pPr>
    <w:rPr>
      <w:sz w:val="24"/>
    </w:r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aa">
    <w:name w:val="批注框文本 字符"/>
    <w:basedOn w:val="a2"/>
    <w:link w:val="a9"/>
    <w:uiPriority w:val="99"/>
    <w:semiHidden/>
    <w:qFormat/>
    <w:rPr>
      <w:rFonts w:ascii="Times New Roman" w:eastAsia="宋体" w:hAnsi="Times New Roman" w:cs="Times New Roman"/>
      <w:sz w:val="18"/>
      <w:szCs w:val="18"/>
    </w:rPr>
  </w:style>
  <w:style w:type="character" w:customStyle="1" w:styleId="31">
    <w:name w:val="正文文本缩进 3 字符"/>
    <w:basedOn w:val="a2"/>
    <w:link w:val="30"/>
    <w:qFormat/>
    <w:rPr>
      <w:rFonts w:ascii="Times New Roman" w:eastAsia="楷体_GB2312" w:hAnsi="Times New Roman" w:cs="Times New Roman"/>
      <w:color w:val="0000FF"/>
      <w:sz w:val="28"/>
      <w:szCs w:val="20"/>
    </w:rPr>
  </w:style>
  <w:style w:type="character" w:customStyle="1" w:styleId="20">
    <w:name w:val="正文文本缩进 2 字符"/>
    <w:basedOn w:val="a2"/>
    <w:link w:val="2"/>
    <w:qFormat/>
    <w:rPr>
      <w:rFonts w:ascii="Times New Roman" w:eastAsia="宋体" w:hAnsi="Times New Roman" w:cs="Times New Roman"/>
      <w:szCs w:val="24"/>
    </w:rPr>
  </w:style>
  <w:style w:type="paragraph" w:styleId="af7">
    <w:name w:val="List Paragraph"/>
    <w:basedOn w:val="a1"/>
    <w:uiPriority w:val="34"/>
    <w:qFormat/>
    <w:pPr>
      <w:spacing w:line="400" w:lineRule="exact"/>
      <w:ind w:left="357" w:firstLineChars="200" w:firstLine="420"/>
    </w:pPr>
  </w:style>
  <w:style w:type="character" w:customStyle="1" w:styleId="fontstyle01">
    <w:name w:val="fontstyle01"/>
    <w:qFormat/>
    <w:rPr>
      <w:rFonts w:ascii="Times New Roman" w:hAnsi="Times New Roman" w:cs="Times New Roman" w:hint="default"/>
      <w:color w:val="000000"/>
      <w:sz w:val="24"/>
      <w:szCs w:val="24"/>
    </w:rPr>
  </w:style>
  <w:style w:type="character" w:customStyle="1" w:styleId="fontstyle21">
    <w:name w:val="fontstyle21"/>
    <w:qFormat/>
    <w:rPr>
      <w:rFonts w:ascii="宋体" w:eastAsia="宋体" w:hAnsi="宋体" w:hint="eastAsia"/>
      <w:color w:val="000000"/>
      <w:sz w:val="24"/>
      <w:szCs w:val="24"/>
    </w:rPr>
  </w:style>
  <w:style w:type="paragraph" w:customStyle="1" w:styleId="1">
    <w:name w:val="修订1"/>
    <w:hidden/>
    <w:uiPriority w:val="99"/>
    <w:semiHidden/>
    <w:qFormat/>
    <w:rPr>
      <w:kern w:val="2"/>
      <w:sz w:val="21"/>
      <w:szCs w:val="24"/>
    </w:rPr>
  </w:style>
  <w:style w:type="character" w:customStyle="1" w:styleId="a7">
    <w:name w:val="批注文字 字符"/>
    <w:basedOn w:val="a2"/>
    <w:link w:val="a6"/>
    <w:uiPriority w:val="99"/>
    <w:qFormat/>
    <w:rPr>
      <w:kern w:val="2"/>
      <w:sz w:val="21"/>
      <w:szCs w:val="24"/>
    </w:rPr>
  </w:style>
  <w:style w:type="character" w:customStyle="1" w:styleId="af1">
    <w:name w:val="批注主题 字符"/>
    <w:basedOn w:val="a7"/>
    <w:link w:val="af0"/>
    <w:uiPriority w:val="99"/>
    <w:semiHidden/>
    <w:qFormat/>
    <w:rPr>
      <w:b/>
      <w:bCs/>
      <w:kern w:val="2"/>
      <w:sz w:val="21"/>
      <w:szCs w:val="24"/>
    </w:rPr>
  </w:style>
  <w:style w:type="table" w:styleId="af8">
    <w:name w:val="Table Grid"/>
    <w:basedOn w:val="a3"/>
    <w:uiPriority w:val="39"/>
    <w:qFormat/>
    <w:rsid w:val="0015772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1"/>
    <w:next w:val="a1"/>
    <w:uiPriority w:val="35"/>
    <w:unhideWhenUsed/>
    <w:qFormat/>
    <w:rsid w:val="00157728"/>
    <w:rPr>
      <w:rFonts w:asciiTheme="majorHAnsi" w:eastAsia="黑体" w:hAnsiTheme="majorHAnsi" w:cstheme="majorBidi"/>
      <w:sz w:val="20"/>
      <w:szCs w:val="20"/>
    </w:rPr>
  </w:style>
  <w:style w:type="paragraph" w:styleId="afa">
    <w:name w:val="Revision"/>
    <w:hidden/>
    <w:uiPriority w:val="99"/>
    <w:semiHidden/>
    <w:rsid w:val="00727365"/>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234700">
      <w:bodyDiv w:val="1"/>
      <w:marLeft w:val="0"/>
      <w:marRight w:val="0"/>
      <w:marTop w:val="0"/>
      <w:marBottom w:val="0"/>
      <w:divBdr>
        <w:top w:val="none" w:sz="0" w:space="0" w:color="auto"/>
        <w:left w:val="none" w:sz="0" w:space="0" w:color="auto"/>
        <w:bottom w:val="none" w:sz="0" w:space="0" w:color="auto"/>
        <w:right w:val="none" w:sz="0" w:space="0" w:color="auto"/>
      </w:divBdr>
    </w:div>
    <w:div w:id="1912957828">
      <w:bodyDiv w:val="1"/>
      <w:marLeft w:val="0"/>
      <w:marRight w:val="0"/>
      <w:marTop w:val="0"/>
      <w:marBottom w:val="0"/>
      <w:divBdr>
        <w:top w:val="none" w:sz="0" w:space="0" w:color="auto"/>
        <w:left w:val="none" w:sz="0" w:space="0" w:color="auto"/>
        <w:bottom w:val="none" w:sz="0" w:space="0" w:color="auto"/>
        <w:right w:val="none" w:sz="0" w:space="0" w:color="auto"/>
      </w:divBdr>
    </w:div>
    <w:div w:id="2086293799">
      <w:bodyDiv w:val="1"/>
      <w:marLeft w:val="0"/>
      <w:marRight w:val="0"/>
      <w:marTop w:val="0"/>
      <w:marBottom w:val="0"/>
      <w:divBdr>
        <w:top w:val="none" w:sz="0" w:space="0" w:color="auto"/>
        <w:left w:val="none" w:sz="0" w:space="0" w:color="auto"/>
        <w:bottom w:val="none" w:sz="0" w:space="0" w:color="auto"/>
        <w:right w:val="none" w:sz="0" w:space="0" w:color="auto"/>
      </w:divBdr>
    </w:div>
    <w:div w:id="2136831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117" Type="http://schemas.openxmlformats.org/officeDocument/2006/relationships/image" Target="media/image28.png"/><Relationship Id="rId21" Type="http://schemas.openxmlformats.org/officeDocument/2006/relationships/image" Target="media/image4.wmf"/><Relationship Id="rId42" Type="http://schemas.openxmlformats.org/officeDocument/2006/relationships/image" Target="media/image14.wmf"/><Relationship Id="rId47" Type="http://schemas.openxmlformats.org/officeDocument/2006/relationships/oleObject" Target="embeddings/oleObject16.bin"/><Relationship Id="rId63" Type="http://schemas.openxmlformats.org/officeDocument/2006/relationships/oleObject" Target="embeddings/oleObject26.bin"/><Relationship Id="rId68" Type="http://schemas.openxmlformats.org/officeDocument/2006/relationships/oleObject" Target="embeddings/oleObject31.bin"/><Relationship Id="rId84" Type="http://schemas.openxmlformats.org/officeDocument/2006/relationships/oleObject" Target="embeddings/oleObject44.bin"/><Relationship Id="rId89" Type="http://schemas.openxmlformats.org/officeDocument/2006/relationships/oleObject" Target="embeddings/oleObject49.bin"/><Relationship Id="rId112" Type="http://schemas.openxmlformats.org/officeDocument/2006/relationships/image" Target="media/image25.emf"/><Relationship Id="rId16" Type="http://schemas.openxmlformats.org/officeDocument/2006/relationships/header" Target="header3.xml"/><Relationship Id="rId107" Type="http://schemas.openxmlformats.org/officeDocument/2006/relationships/footer" Target="footer7.xml"/><Relationship Id="rId11" Type="http://schemas.openxmlformats.org/officeDocument/2006/relationships/footer" Target="footer2.xml"/><Relationship Id="rId32" Type="http://schemas.openxmlformats.org/officeDocument/2006/relationships/oleObject" Target="embeddings/oleObject8.bin"/><Relationship Id="rId37" Type="http://schemas.openxmlformats.org/officeDocument/2006/relationships/image" Target="media/image12.wmf"/><Relationship Id="rId53" Type="http://schemas.openxmlformats.org/officeDocument/2006/relationships/oleObject" Target="embeddings/oleObject19.bin"/><Relationship Id="rId58" Type="http://schemas.openxmlformats.org/officeDocument/2006/relationships/oleObject" Target="embeddings/oleObject21.bin"/><Relationship Id="rId74" Type="http://schemas.openxmlformats.org/officeDocument/2006/relationships/oleObject" Target="embeddings/oleObject37.bin"/><Relationship Id="rId79" Type="http://schemas.openxmlformats.org/officeDocument/2006/relationships/oleObject" Target="embeddings/oleObject39.bin"/><Relationship Id="rId102" Type="http://schemas.openxmlformats.org/officeDocument/2006/relationships/oleObject" Target="embeddings/oleObject60.bin"/><Relationship Id="rId123"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oleObject" Target="embeddings/oleObject50.bin"/><Relationship Id="rId95" Type="http://schemas.openxmlformats.org/officeDocument/2006/relationships/image" Target="media/image21.wmf"/><Relationship Id="rId22" Type="http://schemas.openxmlformats.org/officeDocument/2006/relationships/oleObject" Target="embeddings/oleObject3.bin"/><Relationship Id="rId27" Type="http://schemas.openxmlformats.org/officeDocument/2006/relationships/image" Target="media/image7.wmf"/><Relationship Id="rId43" Type="http://schemas.openxmlformats.org/officeDocument/2006/relationships/oleObject" Target="embeddings/oleObject14.bin"/><Relationship Id="rId48" Type="http://schemas.openxmlformats.org/officeDocument/2006/relationships/image" Target="media/image17.wmf"/><Relationship Id="rId64" Type="http://schemas.openxmlformats.org/officeDocument/2006/relationships/oleObject" Target="embeddings/oleObject27.bin"/><Relationship Id="rId69" Type="http://schemas.openxmlformats.org/officeDocument/2006/relationships/oleObject" Target="embeddings/oleObject32.bin"/><Relationship Id="rId113" Type="http://schemas.openxmlformats.org/officeDocument/2006/relationships/oleObject" Target="embeddings/oleObject63.bin"/><Relationship Id="rId118" Type="http://schemas.openxmlformats.org/officeDocument/2006/relationships/image" Target="media/image29.png"/><Relationship Id="rId80" Type="http://schemas.openxmlformats.org/officeDocument/2006/relationships/oleObject" Target="embeddings/oleObject40.bin"/><Relationship Id="rId85" Type="http://schemas.openxmlformats.org/officeDocument/2006/relationships/oleObject" Target="embeddings/oleObject45.bin"/><Relationship Id="rId12" Type="http://schemas.openxmlformats.org/officeDocument/2006/relationships/image" Target="media/image1.png"/><Relationship Id="rId17" Type="http://schemas.openxmlformats.org/officeDocument/2006/relationships/image" Target="media/image2.wmf"/><Relationship Id="rId33" Type="http://schemas.openxmlformats.org/officeDocument/2006/relationships/image" Target="media/image10.wmf"/><Relationship Id="rId38" Type="http://schemas.openxmlformats.org/officeDocument/2006/relationships/oleObject" Target="embeddings/oleObject11.bin"/><Relationship Id="rId59" Type="http://schemas.openxmlformats.org/officeDocument/2006/relationships/oleObject" Target="embeddings/oleObject22.bin"/><Relationship Id="rId103" Type="http://schemas.openxmlformats.org/officeDocument/2006/relationships/oleObject" Target="embeddings/oleObject61.bin"/><Relationship Id="rId108" Type="http://schemas.openxmlformats.org/officeDocument/2006/relationships/footer" Target="footer8.xml"/><Relationship Id="rId124" Type="http://schemas.microsoft.com/office/2011/relationships/people" Target="people.xml"/><Relationship Id="rId54" Type="http://schemas.openxmlformats.org/officeDocument/2006/relationships/header" Target="header4.xml"/><Relationship Id="rId70" Type="http://schemas.openxmlformats.org/officeDocument/2006/relationships/oleObject" Target="embeddings/oleObject33.bin"/><Relationship Id="rId75" Type="http://schemas.openxmlformats.org/officeDocument/2006/relationships/oleObject" Target="embeddings/oleObject38.bin"/><Relationship Id="rId91" Type="http://schemas.openxmlformats.org/officeDocument/2006/relationships/oleObject" Target="embeddings/oleObject51.bin"/><Relationship Id="rId96" Type="http://schemas.openxmlformats.org/officeDocument/2006/relationships/oleObject" Target="embeddings/oleObject54.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5.wmf"/><Relationship Id="rId28" Type="http://schemas.openxmlformats.org/officeDocument/2006/relationships/oleObject" Target="embeddings/oleObject6.bin"/><Relationship Id="rId49" Type="http://schemas.openxmlformats.org/officeDocument/2006/relationships/oleObject" Target="embeddings/oleObject17.bin"/><Relationship Id="rId114" Type="http://schemas.openxmlformats.org/officeDocument/2006/relationships/image" Target="media/image26.emf"/><Relationship Id="rId119" Type="http://schemas.openxmlformats.org/officeDocument/2006/relationships/image" Target="media/image30.png"/><Relationship Id="rId44" Type="http://schemas.openxmlformats.org/officeDocument/2006/relationships/image" Target="media/image15.wmf"/><Relationship Id="rId60" Type="http://schemas.openxmlformats.org/officeDocument/2006/relationships/oleObject" Target="embeddings/oleObject23.bin"/><Relationship Id="rId65" Type="http://schemas.openxmlformats.org/officeDocument/2006/relationships/oleObject" Target="embeddings/oleObject28.bin"/><Relationship Id="rId81" Type="http://schemas.openxmlformats.org/officeDocument/2006/relationships/oleObject" Target="embeddings/oleObject41.bin"/><Relationship Id="rId86" Type="http://schemas.openxmlformats.org/officeDocument/2006/relationships/oleObject" Target="embeddings/oleObject46.bin"/><Relationship Id="rId13" Type="http://schemas.openxmlformats.org/officeDocument/2006/relationships/header" Target="header2.xml"/><Relationship Id="rId18" Type="http://schemas.openxmlformats.org/officeDocument/2006/relationships/oleObject" Target="embeddings/oleObject1.bin"/><Relationship Id="rId39" Type="http://schemas.openxmlformats.org/officeDocument/2006/relationships/oleObject" Target="embeddings/oleObject12.bin"/><Relationship Id="rId109" Type="http://schemas.openxmlformats.org/officeDocument/2006/relationships/header" Target="header6.xml"/><Relationship Id="rId34" Type="http://schemas.openxmlformats.org/officeDocument/2006/relationships/oleObject" Target="embeddings/oleObject9.bin"/><Relationship Id="rId50" Type="http://schemas.openxmlformats.org/officeDocument/2006/relationships/image" Target="media/image18.wmf"/><Relationship Id="rId55" Type="http://schemas.openxmlformats.org/officeDocument/2006/relationships/footer" Target="footer5.xml"/><Relationship Id="rId76" Type="http://schemas.openxmlformats.org/officeDocument/2006/relationships/comments" Target="comments.xml"/><Relationship Id="rId97" Type="http://schemas.openxmlformats.org/officeDocument/2006/relationships/oleObject" Target="embeddings/oleObject55.bin"/><Relationship Id="rId104" Type="http://schemas.openxmlformats.org/officeDocument/2006/relationships/image" Target="media/image22.wmf"/><Relationship Id="rId120" Type="http://schemas.openxmlformats.org/officeDocument/2006/relationships/header" Target="header7.xml"/><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oleObject" Target="embeddings/oleObject52.bin"/><Relationship Id="rId2" Type="http://schemas.openxmlformats.org/officeDocument/2006/relationships/customXml" Target="../customXml/item2.xml"/><Relationship Id="rId29" Type="http://schemas.openxmlformats.org/officeDocument/2006/relationships/image" Target="media/image8.wmf"/><Relationship Id="rId24" Type="http://schemas.openxmlformats.org/officeDocument/2006/relationships/oleObject" Target="embeddings/oleObject4.bin"/><Relationship Id="rId40" Type="http://schemas.openxmlformats.org/officeDocument/2006/relationships/image" Target="media/image13.wmf"/><Relationship Id="rId45" Type="http://schemas.openxmlformats.org/officeDocument/2006/relationships/oleObject" Target="embeddings/oleObject15.bin"/><Relationship Id="rId66" Type="http://schemas.openxmlformats.org/officeDocument/2006/relationships/oleObject" Target="embeddings/oleObject29.bin"/><Relationship Id="rId87" Type="http://schemas.openxmlformats.org/officeDocument/2006/relationships/oleObject" Target="embeddings/oleObject47.bin"/><Relationship Id="rId110" Type="http://schemas.openxmlformats.org/officeDocument/2006/relationships/image" Target="media/image23.png"/><Relationship Id="rId115" Type="http://schemas.openxmlformats.org/officeDocument/2006/relationships/oleObject" Target="embeddings/oleObject64.bin"/><Relationship Id="rId61" Type="http://schemas.openxmlformats.org/officeDocument/2006/relationships/oleObject" Target="embeddings/oleObject24.bin"/><Relationship Id="rId82" Type="http://schemas.openxmlformats.org/officeDocument/2006/relationships/oleObject" Target="embeddings/oleObject42.bin"/><Relationship Id="rId19" Type="http://schemas.openxmlformats.org/officeDocument/2006/relationships/image" Target="media/image3.wmf"/><Relationship Id="rId14" Type="http://schemas.openxmlformats.org/officeDocument/2006/relationships/footer" Target="footer3.xml"/><Relationship Id="rId30" Type="http://schemas.openxmlformats.org/officeDocument/2006/relationships/oleObject" Target="embeddings/oleObject7.bin"/><Relationship Id="rId35" Type="http://schemas.openxmlformats.org/officeDocument/2006/relationships/image" Target="media/image11.wmf"/><Relationship Id="rId56" Type="http://schemas.openxmlformats.org/officeDocument/2006/relationships/footer" Target="footer6.xml"/><Relationship Id="rId77" Type="http://schemas.microsoft.com/office/2011/relationships/commentsExtended" Target="commentsExtended.xml"/><Relationship Id="rId100" Type="http://schemas.openxmlformats.org/officeDocument/2006/relationships/oleObject" Target="embeddings/oleObject58.bin"/><Relationship Id="rId105" Type="http://schemas.openxmlformats.org/officeDocument/2006/relationships/oleObject" Target="embeddings/oleObject62.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oleObject" Target="embeddings/oleObject35.bin"/><Relationship Id="rId93" Type="http://schemas.openxmlformats.org/officeDocument/2006/relationships/image" Target="media/image20.wmf"/><Relationship Id="rId98" Type="http://schemas.openxmlformats.org/officeDocument/2006/relationships/oleObject" Target="embeddings/oleObject56.bin"/><Relationship Id="rId121" Type="http://schemas.openxmlformats.org/officeDocument/2006/relationships/footer" Target="footer9.xml"/><Relationship Id="rId3" Type="http://schemas.openxmlformats.org/officeDocument/2006/relationships/numbering" Target="numbering.xml"/><Relationship Id="rId25" Type="http://schemas.openxmlformats.org/officeDocument/2006/relationships/image" Target="media/image6.wmf"/><Relationship Id="rId46" Type="http://schemas.openxmlformats.org/officeDocument/2006/relationships/image" Target="media/image16.wmf"/><Relationship Id="rId67" Type="http://schemas.openxmlformats.org/officeDocument/2006/relationships/oleObject" Target="embeddings/oleObject30.bin"/><Relationship Id="rId116" Type="http://schemas.openxmlformats.org/officeDocument/2006/relationships/image" Target="media/image27.png"/><Relationship Id="rId20" Type="http://schemas.openxmlformats.org/officeDocument/2006/relationships/oleObject" Target="embeddings/oleObject2.bin"/><Relationship Id="rId41" Type="http://schemas.openxmlformats.org/officeDocument/2006/relationships/oleObject" Target="embeddings/oleObject13.bin"/><Relationship Id="rId62" Type="http://schemas.openxmlformats.org/officeDocument/2006/relationships/oleObject" Target="embeddings/oleObject25.bin"/><Relationship Id="rId83" Type="http://schemas.openxmlformats.org/officeDocument/2006/relationships/oleObject" Target="embeddings/oleObject43.bin"/><Relationship Id="rId88" Type="http://schemas.openxmlformats.org/officeDocument/2006/relationships/oleObject" Target="embeddings/oleObject48.bin"/><Relationship Id="rId111" Type="http://schemas.openxmlformats.org/officeDocument/2006/relationships/image" Target="media/image24.png"/><Relationship Id="rId15" Type="http://schemas.openxmlformats.org/officeDocument/2006/relationships/footer" Target="footer4.xml"/><Relationship Id="rId36" Type="http://schemas.openxmlformats.org/officeDocument/2006/relationships/oleObject" Target="embeddings/oleObject10.bin"/><Relationship Id="rId57" Type="http://schemas.openxmlformats.org/officeDocument/2006/relationships/oleObject" Target="embeddings/oleObject20.bin"/><Relationship Id="rId106" Type="http://schemas.openxmlformats.org/officeDocument/2006/relationships/header" Target="header5.xml"/><Relationship Id="rId10" Type="http://schemas.openxmlformats.org/officeDocument/2006/relationships/footer" Target="footer1.xml"/><Relationship Id="rId31" Type="http://schemas.openxmlformats.org/officeDocument/2006/relationships/image" Target="media/image9.wmf"/><Relationship Id="rId52" Type="http://schemas.openxmlformats.org/officeDocument/2006/relationships/image" Target="media/image19.wmf"/><Relationship Id="rId73" Type="http://schemas.openxmlformats.org/officeDocument/2006/relationships/oleObject" Target="embeddings/oleObject36.bin"/><Relationship Id="rId78" Type="http://schemas.microsoft.com/office/2016/09/relationships/commentsIds" Target="commentsIds.xml"/><Relationship Id="rId94" Type="http://schemas.openxmlformats.org/officeDocument/2006/relationships/oleObject" Target="embeddings/oleObject53.bin"/><Relationship Id="rId99" Type="http://schemas.openxmlformats.org/officeDocument/2006/relationships/oleObject" Target="embeddings/oleObject57.bin"/><Relationship Id="rId101" Type="http://schemas.openxmlformats.org/officeDocument/2006/relationships/oleObject" Target="embeddings/oleObject59.bin"/><Relationship Id="rId122" Type="http://schemas.openxmlformats.org/officeDocument/2006/relationships/footer" Target="footer10.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3396E6-4FFA-460E-8D96-FE5A48912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13</Pages>
  <Words>1409</Words>
  <Characters>8035</Characters>
  <Application>Microsoft Office Word</Application>
  <DocSecurity>0</DocSecurity>
  <Lines>66</Lines>
  <Paragraphs>18</Paragraphs>
  <ScaleCrop>false</ScaleCrop>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Yang Dong</cp:lastModifiedBy>
  <cp:revision>16</cp:revision>
  <dcterms:created xsi:type="dcterms:W3CDTF">2024-07-07T04:20:00Z</dcterms:created>
  <dcterms:modified xsi:type="dcterms:W3CDTF">2024-07-07T07:43:00Z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1C79CFDA86E54A4486A88F479A1E9F9D</vt:lpwstr>
  </property>
  <property fmtid="{D5CDD505-2E9C-101B-9397-08002B2CF9AE}" pid="4" name="MTWinEqns">
    <vt:bool>true</vt:bool>
  </property>
</Properties>
</file>